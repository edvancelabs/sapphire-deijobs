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tabs>
          <w:tab w:val="left" w:leader="none" w:pos="450"/>
        </w:tabs>
        <w:spacing w:after="0" w:lineRule="auto"/>
        <w:rPr>
          <w:b w:val="1"/>
          <w:color w:val="000000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56"/>
          <w:szCs w:val="56"/>
          <w:rtl w:val="0"/>
        </w:rPr>
        <w:t xml:space="preserve">Taruna Kumari</w:t>
      </w:r>
    </w:p>
    <w:p w:rsidR="00000000" w:rsidDel="00000000" w:rsidP="00000000" w:rsidRDefault="00000000" w:rsidRPr="00000000" w14:paraId="00000002">
      <w:pPr>
        <w:pStyle w:val="Title"/>
        <w:tabs>
          <w:tab w:val="left" w:leader="none" w:pos="450"/>
        </w:tabs>
        <w:spacing w:after="0" w:lineRule="auto"/>
        <w:rPr>
          <w:b w:val="1"/>
          <w:color w:val="000000"/>
          <w:sz w:val="20"/>
          <w:szCs w:val="20"/>
        </w:rPr>
      </w:pPr>
      <w:bookmarkStart w:colFirst="0" w:colLast="0" w:name="_cnzrqbeckiwe" w:id="1"/>
      <w:bookmarkEnd w:id="1"/>
      <w:hyperlink r:id="rId6">
        <w:r w:rsidDel="00000000" w:rsidR="00000000" w:rsidRPr="00000000">
          <w:rPr>
            <w:b w:val="1"/>
            <w:color w:val="1155cc"/>
            <w:sz w:val="16"/>
            <w:szCs w:val="16"/>
            <w:u w:val="single"/>
            <w:rtl w:val="0"/>
          </w:rPr>
          <w:t xml:space="preserve">tarunar03@gmail.com</w:t>
        </w:r>
      </w:hyperlink>
      <w:r w:rsidDel="00000000" w:rsidR="00000000" w:rsidRPr="00000000">
        <w:rPr>
          <w:b w:val="1"/>
          <w:color w:val="000000"/>
          <w:sz w:val="16"/>
          <w:szCs w:val="16"/>
          <w:rtl w:val="0"/>
        </w:rPr>
        <w:t xml:space="preserve">,7011558372,Noida/Delhi, India.</w:t>
        <w:tab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450"/>
        </w:tabs>
        <w:spacing w:after="0" w:lineRule="auto"/>
        <w:rPr>
          <w:i w:val="1"/>
          <w:color w:val="404040"/>
          <w:sz w:val="24"/>
          <w:szCs w:val="24"/>
        </w:rPr>
      </w:pPr>
      <w:bookmarkStart w:colFirst="0" w:colLast="0" w:name="_30j0zll" w:id="2"/>
      <w:bookmarkEnd w:id="2"/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04">
      <w:pPr>
        <w:pStyle w:val="Title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CAREER OBJECTIVE:</w:t>
      </w:r>
    </w:p>
    <w:p w:rsidR="00000000" w:rsidDel="00000000" w:rsidP="00000000" w:rsidRDefault="00000000" w:rsidRPr="00000000" w14:paraId="00000005">
      <w:pPr>
        <w:tabs>
          <w:tab w:val="left" w:leader="none" w:pos="-180"/>
          <w:tab w:val="left" w:leader="none" w:pos="450"/>
          <w:tab w:val="left" w:leader="none" w:pos="720"/>
          <w:tab w:val="left" w:leader="none" w:pos="810"/>
        </w:tabs>
        <w:spacing w:line="36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work honestly and diligently to my utmost potential resulting in a learning and growing environment, both Personally and Professionally for me and the work firm.</w:t>
      </w:r>
    </w:p>
    <w:p w:rsidR="00000000" w:rsidDel="00000000" w:rsidP="00000000" w:rsidRDefault="00000000" w:rsidRPr="00000000" w14:paraId="00000006">
      <w:pPr>
        <w:pStyle w:val="Title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EXPERIENCE:</w:t>
      </w:r>
    </w:p>
    <w:p w:rsidR="00000000" w:rsidDel="00000000" w:rsidP="00000000" w:rsidRDefault="00000000" w:rsidRPr="00000000" w14:paraId="00000007">
      <w:pPr>
        <w:rPr/>
      </w:pPr>
      <w:bookmarkStart w:colFirst="0" w:colLast="0" w:name="_1fob9te" w:id="3"/>
      <w:bookmarkEnd w:id="3"/>
      <w:r w:rsidDel="00000000" w:rsidR="00000000" w:rsidRPr="00000000">
        <w:rPr>
          <w:b w:val="1"/>
          <w:rtl w:val="0"/>
        </w:rPr>
        <w:t xml:space="preserve">HCL Technologies Private Limited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SEZ sec 126 </w:t>
      </w:r>
      <w:r w:rsidDel="00000000" w:rsidR="00000000" w:rsidRPr="00000000">
        <w:rPr>
          <w:rtl w:val="0"/>
        </w:rPr>
        <w:t xml:space="preserve">,Noida.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Joined in 2018 as - </w:t>
      </w:r>
      <w:r w:rsidDel="00000000" w:rsidR="00000000" w:rsidRPr="00000000">
        <w:rPr>
          <w:b w:val="1"/>
          <w:rtl w:val="0"/>
        </w:rPr>
        <w:t xml:space="preserve">System Analyst</w:t>
      </w:r>
      <w:r w:rsidDel="00000000" w:rsidR="00000000" w:rsidRPr="00000000">
        <w:rPr>
          <w:rtl w:val="0"/>
        </w:rPr>
        <w:t xml:space="preserve"> ,2019 moved to </w:t>
      </w:r>
      <w:r w:rsidDel="00000000" w:rsidR="00000000" w:rsidRPr="00000000">
        <w:rPr>
          <w:b w:val="1"/>
          <w:rtl w:val="0"/>
        </w:rPr>
        <w:t xml:space="preserve">Quality and management team</w:t>
      </w:r>
      <w:r w:rsidDel="00000000" w:rsidR="00000000" w:rsidRPr="00000000">
        <w:rPr>
          <w:rtl w:val="0"/>
        </w:rPr>
        <w:t xml:space="preserve"> Worked as </w:t>
      </w:r>
      <w:r w:rsidDel="00000000" w:rsidR="00000000" w:rsidRPr="00000000">
        <w:rPr>
          <w:b w:val="1"/>
          <w:rtl w:val="0"/>
        </w:rPr>
        <w:t xml:space="preserve">Reporting Analyst.</w:t>
      </w:r>
    </w:p>
    <w:p w:rsidR="00000000" w:rsidDel="00000000" w:rsidP="00000000" w:rsidRDefault="00000000" w:rsidRPr="00000000" w14:paraId="00000009">
      <w:pPr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2020-2022 completed cybersecurity internal academy training and worked as </w:t>
      </w:r>
      <w:r w:rsidDel="00000000" w:rsidR="00000000" w:rsidRPr="00000000">
        <w:rPr>
          <w:b w:val="1"/>
          <w:rtl w:val="0"/>
        </w:rPr>
        <w:t xml:space="preserve">Security Analyst</w:t>
      </w:r>
      <w:r w:rsidDel="00000000" w:rsidR="00000000" w:rsidRPr="00000000">
        <w:rPr>
          <w:rtl w:val="0"/>
        </w:rPr>
        <w:t xml:space="preserve"> at HCL.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17365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17365d"/>
          <w:sz w:val="24"/>
          <w:szCs w:val="24"/>
          <w:rtl w:val="0"/>
        </w:rPr>
        <w:t xml:space="preserve">TECHNICAL PROFICIENCY: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AZ-500</w:t>
      </w:r>
      <w:r w:rsidDel="00000000" w:rsidR="00000000" w:rsidRPr="00000000">
        <w:rPr>
          <w:rtl w:val="0"/>
        </w:rPr>
        <w:t xml:space="preserve"> Azure Security Engineer Associate,</w:t>
      </w:r>
      <w:r w:rsidDel="00000000" w:rsidR="00000000" w:rsidRPr="00000000">
        <w:rPr>
          <w:b w:val="1"/>
          <w:rtl w:val="0"/>
        </w:rPr>
        <w:t xml:space="preserve">SC-900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de293" w:val="clear"/>
          <w:rtl w:val="0"/>
        </w:rPr>
        <w:t xml:space="preserve">Microsoft</w:t>
      </w:r>
      <w:r w:rsidDel="00000000" w:rsidR="00000000" w:rsidRPr="00000000">
        <w:rPr>
          <w:rtl w:val="0"/>
        </w:rPr>
        <w:t xml:space="preserve"> Security, Compliance, and Identity Fundamentals .</w:t>
      </w:r>
      <w:r w:rsidDel="00000000" w:rsidR="00000000" w:rsidRPr="00000000">
        <w:rPr>
          <w:shd w:fill="fde293" w:val="clear"/>
          <w:rtl w:val="0"/>
        </w:rPr>
        <w:t xml:space="preserve">Microsoft</w:t>
      </w:r>
      <w:r w:rsidDel="00000000" w:rsidR="00000000" w:rsidRPr="00000000">
        <w:rPr>
          <w:shd w:fill="f0efef" w:val="clear"/>
          <w:rtl w:val="0"/>
        </w:rPr>
        <w:t xml:space="preserve"> Certification ID: 991139604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0"/>
          <w:tab w:val="left" w:leader="none" w:pos="450"/>
        </w:tabs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Certification</w:t>
      </w:r>
      <w:r w:rsidDel="00000000" w:rsidR="00000000" w:rsidRPr="00000000">
        <w:rPr>
          <w:rFonts w:ascii="Cambria" w:cs="Cambria" w:eastAsia="Cambria" w:hAnsi="Cambria"/>
          <w:b w:val="1"/>
          <w:color w:val="17365d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Summer Training in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Java Core at Jamia Hamdard New Delhi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tabs>
          <w:tab w:val="left" w:leader="none" w:pos="90"/>
          <w:tab w:val="left" w:leader="none" w:pos="450"/>
        </w:tabs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 Months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Advance course in Embedded systems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at vector india Pvt. ltd.</w:t>
      </w:r>
    </w:p>
    <w:p w:rsidR="00000000" w:rsidDel="00000000" w:rsidP="00000000" w:rsidRDefault="00000000" w:rsidRPr="00000000" w14:paraId="0000000E">
      <w:pPr>
        <w:tabs>
          <w:tab w:val="left" w:leader="none" w:pos="90"/>
          <w:tab w:val="left" w:leader="none" w:pos="450"/>
        </w:tabs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COVERING:</w:t>
      </w:r>
    </w:p>
    <w:p w:rsidR="00000000" w:rsidDel="00000000" w:rsidP="00000000" w:rsidRDefault="00000000" w:rsidRPr="00000000" w14:paraId="0000000F">
      <w:pPr>
        <w:tabs>
          <w:tab w:val="left" w:leader="none" w:pos="90"/>
          <w:tab w:val="left" w:leader="none" w:pos="450"/>
        </w:tabs>
        <w:spacing w:after="0" w:line="360" w:lineRule="auto"/>
        <w:rPr/>
      </w:pPr>
      <w:r w:rsidDel="00000000" w:rsidR="00000000" w:rsidRPr="00000000">
        <w:rPr>
          <w:rtl w:val="0"/>
        </w:rPr>
        <w:t xml:space="preserve">C ,C++,Linux Internals, TCP/IP, Socket Programming,8051, Embedded C, ARM &amp;RTOS(Basics).</w:t>
      </w:r>
    </w:p>
    <w:p w:rsidR="00000000" w:rsidDel="00000000" w:rsidP="00000000" w:rsidRDefault="00000000" w:rsidRPr="00000000" w14:paraId="00000010">
      <w:pPr>
        <w:tabs>
          <w:tab w:val="left" w:leader="none" w:pos="90"/>
          <w:tab w:val="left" w:leader="none" w:pos="450"/>
        </w:tabs>
        <w:spacing w:after="0" w:line="360" w:lineRule="auto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Digital Calender display on LCD with time edit function.</w:t>
      </w:r>
    </w:p>
    <w:p w:rsidR="00000000" w:rsidDel="00000000" w:rsidP="00000000" w:rsidRDefault="00000000" w:rsidRPr="00000000" w14:paraId="00000011">
      <w:pPr>
        <w:tabs>
          <w:tab w:val="left" w:leader="none" w:pos="90"/>
          <w:tab w:val="left" w:leader="none" w:pos="450"/>
        </w:tabs>
        <w:spacing w:after="0" w:line="360" w:lineRule="auto"/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Cloud security tool-</w:t>
      </w:r>
      <w:r w:rsidDel="00000000" w:rsidR="00000000" w:rsidRPr="00000000">
        <w:rPr>
          <w:b w:val="1"/>
          <w:rtl w:val="0"/>
        </w:rPr>
        <w:t xml:space="preserve">Microsoft Sentinel, </w:t>
      </w:r>
      <w:r w:rsidDel="00000000" w:rsidR="00000000" w:rsidRPr="00000000">
        <w:rPr>
          <w:rtl w:val="0"/>
        </w:rPr>
        <w:t xml:space="preserve">Business Intelligence tool- MS </w:t>
      </w:r>
      <w:r w:rsidDel="00000000" w:rsidR="00000000" w:rsidRPr="00000000">
        <w:rPr>
          <w:b w:val="1"/>
          <w:rtl w:val="0"/>
        </w:rPr>
        <w:t xml:space="preserve">Power BI,</w:t>
      </w:r>
      <w:r w:rsidDel="00000000" w:rsidR="00000000" w:rsidRPr="00000000">
        <w:rPr>
          <w:rtl w:val="0"/>
        </w:rPr>
        <w:t xml:space="preserve">Ticketing tool-</w:t>
      </w:r>
      <w:r w:rsidDel="00000000" w:rsidR="00000000" w:rsidRPr="00000000">
        <w:rPr>
          <w:b w:val="1"/>
          <w:rtl w:val="0"/>
        </w:rPr>
        <w:t xml:space="preserve">Remedy,SNOW,</w:t>
      </w:r>
      <w:r w:rsidDel="00000000" w:rsidR="00000000" w:rsidRPr="00000000">
        <w:rPr>
          <w:rtl w:val="0"/>
        </w:rPr>
        <w:t xml:space="preserve">Database tool-</w:t>
      </w:r>
      <w:r w:rsidDel="00000000" w:rsidR="00000000" w:rsidRPr="00000000">
        <w:rPr>
          <w:b w:val="1"/>
          <w:rtl w:val="0"/>
        </w:rPr>
        <w:t xml:space="preserve">ITSM,Excel,</w:t>
      </w:r>
      <w:r w:rsidDel="00000000" w:rsidR="00000000" w:rsidRPr="00000000">
        <w:rPr>
          <w:rtl w:val="0"/>
        </w:rPr>
        <w:t xml:space="preserve">MS office,Windows,Linux</w:t>
      </w:r>
    </w:p>
    <w:p w:rsidR="00000000" w:rsidDel="00000000" w:rsidP="00000000" w:rsidRDefault="00000000" w:rsidRPr="00000000" w14:paraId="00000012">
      <w:pPr>
        <w:pStyle w:val="Title"/>
        <w:spacing w:after="240" w:lineRule="auto"/>
        <w:rPr>
          <w:sz w:val="24"/>
          <w:szCs w:val="24"/>
        </w:rPr>
      </w:pPr>
      <w:bookmarkStart w:colFirst="0" w:colLast="0" w:name="_2et92p0" w:id="5"/>
      <w:bookmarkEnd w:id="5"/>
      <w:r w:rsidDel="00000000" w:rsidR="00000000" w:rsidRPr="00000000">
        <w:rPr>
          <w:sz w:val="24"/>
          <w:szCs w:val="24"/>
          <w:rtl w:val="0"/>
        </w:rPr>
        <w:t xml:space="preserve">INTERNSHIP:</w:t>
      </w:r>
    </w:p>
    <w:p w:rsidR="00000000" w:rsidDel="00000000" w:rsidP="00000000" w:rsidRDefault="00000000" w:rsidRPr="00000000" w14:paraId="00000013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  <w:t xml:space="preserve">Five week vocational training  at Central Production Center, </w:t>
      </w:r>
      <w:r w:rsidDel="00000000" w:rsidR="00000000" w:rsidRPr="00000000">
        <w:rPr>
          <w:b w:val="1"/>
          <w:rtl w:val="0"/>
        </w:rPr>
        <w:t xml:space="preserve">DOORDARSHAN</w:t>
      </w:r>
      <w:r w:rsidDel="00000000" w:rsidR="00000000" w:rsidRPr="00000000">
        <w:rPr>
          <w:rtl w:val="0"/>
        </w:rPr>
        <w:t xml:space="preserve"> Delhi.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color w:val="17365d"/>
          <w:sz w:val="24"/>
          <w:szCs w:val="24"/>
          <w:rtl w:val="0"/>
        </w:rPr>
        <w:t xml:space="preserve">ACADEMICS CREDENTIALS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391.999999999998" w:type="dxa"/>
        <w:jc w:val="center"/>
        <w:tblLayout w:type="fixed"/>
        <w:tblLook w:val="0400"/>
      </w:tblPr>
      <w:tblGrid>
        <w:gridCol w:w="1807"/>
        <w:gridCol w:w="2634"/>
        <w:gridCol w:w="1170"/>
        <w:gridCol w:w="1214"/>
        <w:gridCol w:w="2567"/>
        <w:tblGridChange w:id="0">
          <w:tblGrid>
            <w:gridCol w:w="1807"/>
            <w:gridCol w:w="2634"/>
            <w:gridCol w:w="1170"/>
            <w:gridCol w:w="1214"/>
            <w:gridCol w:w="256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362" w:firstLine="360"/>
              <w:rPr>
                <w:rFonts w:ascii="Cambria" w:cs="Cambria" w:eastAsia="Cambria" w:hAnsi="Cambria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99"/>
                <w:sz w:val="24"/>
                <w:szCs w:val="24"/>
                <w:rtl w:val="0"/>
              </w:rPr>
              <w:t xml:space="preserve">Qualification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362" w:firstLine="935"/>
              <w:rPr>
                <w:rFonts w:ascii="Cambria" w:cs="Cambria" w:eastAsia="Cambria" w:hAnsi="Cambria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99"/>
                <w:sz w:val="24"/>
                <w:szCs w:val="24"/>
                <w:rtl w:val="0"/>
              </w:rPr>
              <w:t xml:space="preserve">Institute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  <w:tab w:val="left" w:leader="none" w:pos="214"/>
              </w:tabs>
              <w:spacing w:after="0" w:line="240" w:lineRule="auto"/>
              <w:ind w:left="-180" w:right="-235" w:hanging="146"/>
              <w:jc w:val="center"/>
              <w:rPr>
                <w:rFonts w:ascii="Cambria" w:cs="Cambria" w:eastAsia="Cambria" w:hAnsi="Cambria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99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362" w:firstLine="360"/>
              <w:rPr>
                <w:rFonts w:ascii="Cambria" w:cs="Cambria" w:eastAsia="Cambria" w:hAnsi="Cambria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99"/>
                <w:sz w:val="24"/>
                <w:szCs w:val="24"/>
                <w:rtl w:val="0"/>
              </w:rPr>
              <w:t xml:space="preserve">%  marks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362" w:firstLine="360"/>
              <w:rPr>
                <w:rFonts w:ascii="Cambria" w:cs="Cambria" w:eastAsia="Cambria" w:hAnsi="Cambria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99"/>
                <w:sz w:val="24"/>
                <w:szCs w:val="24"/>
                <w:rtl w:val="0"/>
              </w:rPr>
              <w:t xml:space="preserve">(CGPA)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229" w:firstLine="844"/>
              <w:rPr>
                <w:rFonts w:ascii="Cambria" w:cs="Cambria" w:eastAsia="Cambria" w:hAnsi="Cambria"/>
                <w:color w:val="333399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99"/>
                <w:sz w:val="24"/>
                <w:szCs w:val="24"/>
                <w:rtl w:val="0"/>
              </w:rPr>
              <w:t xml:space="preserve">Major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362" w:firstLine="360"/>
              <w:jc w:val="both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 M.Tech   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Jamia Hamdard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  <w:tab w:val="left" w:leader="none" w:pos="214"/>
              </w:tabs>
              <w:spacing w:after="0" w:line="240" w:lineRule="auto"/>
              <w:ind w:left="-180" w:right="-235" w:hanging="146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left="-180"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(8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.88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="240" w:lineRule="auto"/>
              <w:ind w:right="-229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Information Security &amp;   Cyber Forensics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362" w:firstLine="360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B. Tech(RTU)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81"/>
              </w:tabs>
              <w:spacing w:after="0" w:before="20" w:lineRule="auto"/>
              <w:ind w:left="-81" w:right="-55" w:firstLine="0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Rajasthan Technical University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(affiliated)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81"/>
              </w:tabs>
              <w:spacing w:after="0" w:before="20" w:lineRule="auto"/>
              <w:ind w:left="-81" w:right="-55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LIET(Womens)Alwar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240" w:line="240" w:lineRule="auto"/>
              <w:ind w:left="-180" w:right="-235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201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240" w:line="240" w:lineRule="auto"/>
              <w:ind w:left="-180"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66.46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lineRule="auto"/>
              <w:ind w:left="-180" w:right="-229" w:firstLine="0"/>
              <w:jc w:val="center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Electronics &amp; Comm. Engineering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362" w:firstLine="402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XII (CBSE)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20" w:lineRule="auto"/>
              <w:ind w:left="-180"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Holy Cross School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235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61.60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229" w:firstLine="304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  Science (PCM+Bio)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362" w:firstLine="402"/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X (CBSE)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20" w:lineRule="auto"/>
              <w:ind w:right="-362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    Kendriya Vidyalaya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20" w:lineRule="auto"/>
              <w:ind w:left="-180"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    AFS, Gorakhpur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235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362" w:firstLine="360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rtl w:val="0"/>
              </w:rPr>
              <w:t xml:space="preserve">75.20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80"/>
              </w:tabs>
              <w:spacing w:after="0" w:before="120" w:lineRule="auto"/>
              <w:ind w:left="-180" w:right="-229" w:firstLine="754"/>
              <w:rPr>
                <w:rFonts w:ascii="Cambria" w:cs="Cambria" w:eastAsia="Cambria" w:hAnsi="Cambria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Title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 &amp; PAPER:</w:t>
        <w:tab/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85" w:hanging="360"/>
        <w:rPr/>
      </w:pPr>
      <w:r w:rsidDel="00000000" w:rsidR="00000000" w:rsidRPr="00000000">
        <w:rPr>
          <w:rtl w:val="0"/>
        </w:rPr>
        <w:t xml:space="preserve">Published paper on “</w:t>
      </w:r>
      <w:r w:rsidDel="00000000" w:rsidR="00000000" w:rsidRPr="00000000">
        <w:rPr>
          <w:b w:val="1"/>
          <w:rtl w:val="0"/>
        </w:rPr>
        <w:t xml:space="preserve">Metropolitan Beacon System with Efficient Encryption Bit for Payload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b w:val="1"/>
          <w:rtl w:val="0"/>
        </w:rPr>
        <w:t xml:space="preserve">International Journal of Advanced Research in Computer Science</w:t>
      </w:r>
      <w:r w:rsidDel="00000000" w:rsidR="00000000" w:rsidRPr="00000000">
        <w:rPr>
          <w:rtl w:val="0"/>
        </w:rPr>
        <w:t xml:space="preserve"> Volume 8, No. 5, May – June 2017.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480" w:lineRule="auto"/>
        <w:ind w:left="285" w:hanging="360"/>
        <w:rPr/>
      </w:pPr>
      <w:r w:rsidDel="00000000" w:rsidR="00000000" w:rsidRPr="00000000">
        <w:rPr>
          <w:color w:val="000000"/>
          <w:rtl w:val="0"/>
        </w:rPr>
        <w:t xml:space="preserve">Radio frequency identification - automatic toll tax deduction.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5" w:hanging="360"/>
        <w:rPr/>
      </w:pPr>
      <w:r w:rsidDel="00000000" w:rsidR="00000000" w:rsidRPr="00000000">
        <w:rPr>
          <w:color w:val="000000"/>
          <w:rtl w:val="0"/>
        </w:rPr>
        <w:t xml:space="preserve">Bank Locker Access Control System Using Gsm Security- Two Password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</w:tabs>
        <w:spacing w:after="0" w:line="600" w:lineRule="auto"/>
        <w:ind w:lef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Two-day ROBORACE workshop organized by Robosoft.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</w:tabs>
        <w:spacing w:after="240" w:line="240" w:lineRule="auto"/>
        <w:ind w:left="36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Latest trends in Electrical and Electronics Engineering.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ACHIEVEMENTS &amp; EXTRA-CURRICULAR: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="480" w:lineRule="auto"/>
        <w:ind w:left="360" w:right="27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Paper presentation on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BIONIC EYE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in college seminar.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="480" w:lineRule="auto"/>
        <w:ind w:left="360" w:right="29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Actively coordinated &amp; participated in curricular activities at college/school level.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="480" w:lineRule="auto"/>
        <w:ind w:left="360" w:right="27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Certificate of honor for group dance in cultural carnival(Saraswati Vandana).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="240" w:lineRule="auto"/>
        <w:ind w:left="360" w:right="27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Certificate of achievement in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National Environment Talent Search Examination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and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Science Olympiad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="240" w:lineRule="auto"/>
        <w:ind w:left="360" w:right="27" w:firstLine="0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="480" w:lineRule="auto"/>
        <w:ind w:left="360" w:right="27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Certificate of participation in Anuvrat Essay Writing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Rule="auto"/>
        <w:ind w:left="360" w:right="27" w:hanging="360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Certificate of participation in ALL INDIA CAMEL COLOUR CONTEST 2001,2002.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ind w:left="360" w:right="27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&amp; NANDAN-PRAYAS DRAWING COMPETITION 1998.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-180"/>
          <w:tab w:val="left" w:leader="none" w:pos="270"/>
          <w:tab w:val="left" w:leader="none" w:pos="450"/>
          <w:tab w:val="left" w:leader="none" w:pos="990"/>
        </w:tabs>
        <w:spacing w:after="0" w:lineRule="auto"/>
        <w:ind w:left="360" w:right="27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Certificate from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BHARAT SCOUTS &amp; GUIDES ORGNISATION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under KVS for PRAVESH &amp; PRATHAM SOPAN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SKILLS: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</w:tabs>
        <w:spacing w:after="24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 quick learner with exemplary ability to grasp new ideas and integrate them into desired results (LQ).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450"/>
        </w:tabs>
        <w:spacing w:after="240" w:line="240" w:lineRule="auto"/>
        <w:ind w:left="3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Adaptive and learning curiosity.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spacing w:after="240" w:lineRule="auto"/>
        <w:rPr>
          <w:rFonts w:ascii="Cambria" w:cs="Cambria" w:eastAsia="Cambria" w:hAnsi="Cambria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-180"/>
          <w:tab w:val="left" w:leader="none" w:pos="2250"/>
          <w:tab w:val="left" w:leader="none" w:pos="2430"/>
          <w:tab w:val="left" w:leader="none" w:pos="3060"/>
        </w:tabs>
        <w:spacing w:after="0" w:line="360" w:lineRule="auto"/>
        <w:ind w:left="-1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Language fluency:  English, Hindi</w:t>
      </w:r>
    </w:p>
    <w:p w:rsidR="00000000" w:rsidDel="00000000" w:rsidP="00000000" w:rsidRDefault="00000000" w:rsidRPr="00000000" w14:paraId="00000049">
      <w:pPr>
        <w:tabs>
          <w:tab w:val="left" w:leader="none" w:pos="-180"/>
          <w:tab w:val="left" w:leader="none" w:pos="2250"/>
          <w:tab w:val="left" w:leader="none" w:pos="2430"/>
          <w:tab w:val="left" w:leader="none" w:pos="3060"/>
        </w:tabs>
        <w:spacing w:after="0" w:line="360" w:lineRule="auto"/>
        <w:ind w:left="-18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Hobbies: Listening to music &amp; radio, cultural dancing.Reading,Gardening,Cooking basic.</w:t>
      </w:r>
    </w:p>
    <w:p w:rsidR="00000000" w:rsidDel="00000000" w:rsidP="00000000" w:rsidRDefault="00000000" w:rsidRPr="00000000" w14:paraId="0000004A">
      <w:pPr>
        <w:tabs>
          <w:tab w:val="left" w:leader="none" w:pos="-180"/>
          <w:tab w:val="left" w:leader="none" w:pos="2250"/>
          <w:tab w:val="left" w:leader="none" w:pos="2520"/>
          <w:tab w:val="left" w:leader="none" w:pos="3060"/>
        </w:tabs>
        <w:spacing w:after="0"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990" w:top="1530" w:left="1440" w:right="1440" w:header="0" w:footer="720"/>
      <w:pgNumType w:start="1"/>
      <w:sectPrChange w:author="Me" w:id="0" w:date="2023-07-26T12:07:12Z">
        <w:sectPr w:rsidR="000000" w:rsidDel="000000" w:rsidRPr="000000" w:rsidSect="000000">
          <w:pgMar w:bottom="990" w:top="1530" w:left="1440" w:right="1440" w:header="0" w:footer="720"/>
          <w:pgNumType w:start="1"/>
          <w:pgSz w:h="16839" w:w="11907" w:orient="portrait"/>
        </w:sectPr>
      </w:sectPrChange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ins w:author="Me" w:id="1" w:date="2023-07-26T12:07:12Z"/>
      </w:rPr>
    </w:pPr>
    <w:ins w:author="Me" w:id="1" w:date="2023-07-26T12:07:12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line="48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28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05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725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445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165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885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05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325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045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00" w:line="240" w:lineRule="auto"/>
    </w:pPr>
    <w:rPr>
      <w:rFonts w:ascii="Cambria" w:cs="Cambria" w:eastAsia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runar03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