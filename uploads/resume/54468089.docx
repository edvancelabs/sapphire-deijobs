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RESUME</w:t>
      </w:r>
    </w:p>
    <w:p>
      <w:pPr>
        <w:pStyle w:val="style0"/>
        <w:jc w:val="center"/>
        <w:rPr/>
      </w:pPr>
    </w:p>
    <w:p>
      <w:pPr>
        <w:pStyle w:val="style157"/>
        <w:rPr>
          <w:b/>
          <w:bCs/>
        </w:rPr>
      </w:pPr>
      <w:r>
        <w:rPr>
          <w:b/>
          <w:bCs/>
          <w:u w:val="single"/>
        </w:rPr>
        <w:t>MOHINI G. MOHITE</w:t>
      </w:r>
      <w:r>
        <w:rPr>
          <w:b/>
          <w:bCs/>
        </w:rPr>
        <w:t xml:space="preserve"> </w:t>
      </w:r>
      <w:r>
        <w:rPr>
          <w:rFonts w:hint="eastAsia"/>
          <w:b/>
          <w:bCs/>
          <w:lang w:eastAsia="zh-CN"/>
        </w:rPr>
        <w:t>- SATELKAR</w:t>
      </w:r>
      <w:r>
        <w:rPr>
          <w:b/>
          <w:bCs/>
        </w:rPr>
        <w:t xml:space="preserve">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157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Flat </w:t>
      </w:r>
      <w:r>
        <w:rPr>
          <w:rFonts w:hint="eastAsia"/>
          <w:b/>
          <w:bCs/>
          <w:lang w:eastAsia="zh-CN"/>
        </w:rPr>
        <w:t>No</w:t>
      </w:r>
      <w:r>
        <w:rPr>
          <w:rFonts w:hint="eastAsia"/>
          <w:b/>
          <w:bCs/>
          <w:lang w:eastAsia="zh-CN"/>
        </w:rPr>
        <w:t xml:space="preserve"> - 205</w:t>
      </w:r>
      <w:r>
        <w:rPr>
          <w:rFonts w:hint="eastAsia"/>
          <w:b/>
          <w:bCs/>
          <w:lang w:eastAsia="zh-CN"/>
        </w:rPr>
        <w:t>,</w:t>
      </w:r>
      <w:r>
        <w:rPr>
          <w:rFonts w:hint="eastAsia"/>
          <w:b/>
          <w:bCs/>
          <w:lang w:eastAsia="zh-CN"/>
        </w:rPr>
        <w:t>Soham Apt,</w:t>
      </w:r>
      <w:r>
        <w:rPr>
          <w:rFonts w:hint="eastAsia"/>
          <w:b/>
          <w:bCs/>
          <w:lang w:eastAsia="zh-CN"/>
        </w:rPr>
        <w:t>opp H</w:t>
      </w:r>
      <w:r>
        <w:rPr>
          <w:rFonts w:hint="eastAsia"/>
          <w:b/>
          <w:bCs/>
          <w:lang w:eastAsia="zh-CN"/>
        </w:rPr>
        <w:t>P petro</w:t>
      </w:r>
      <w:r>
        <w:rPr>
          <w:rFonts w:hint="eastAsia"/>
          <w:b/>
          <w:bCs/>
          <w:lang w:eastAsia="zh-CN"/>
        </w:rPr>
        <w:t>l pump,</w:t>
      </w:r>
    </w:p>
    <w:p>
      <w:pPr>
        <w:pStyle w:val="style157"/>
        <w:rPr/>
      </w:pPr>
      <w:r>
        <w:rPr>
          <w:rFonts w:hint="eastAsia"/>
          <w:lang w:eastAsia="zh-CN"/>
        </w:rPr>
        <w:t>Vangani</w:t>
      </w:r>
      <w:r>
        <w:rPr>
          <w:rFonts w:hint="eastAsia"/>
          <w:lang w:eastAsia="zh-CN"/>
        </w:rPr>
        <w:t xml:space="preserve"> - East</w:t>
      </w:r>
      <w:r>
        <w:rPr>
          <w:rFonts w:hint="eastAsia"/>
          <w:lang w:eastAsia="zh-CN"/>
        </w:rPr>
        <w:t xml:space="preserve">.                                                              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 xml:space="preserve">           </w:t>
      </w:r>
      <w:r>
        <w:t>Contact No</w:t>
      </w:r>
      <w:r>
        <w:rPr>
          <w:rFonts w:hint="eastAsia"/>
          <w:lang w:eastAsia="zh-CN"/>
        </w:rPr>
        <w:t xml:space="preserve">. </w:t>
      </w:r>
      <w:r>
        <w:t>9</w:t>
      </w:r>
      <w:r>
        <w:rPr>
          <w:lang w:eastAsia="zh-CN"/>
        </w:rPr>
        <w:t>763739421</w:t>
      </w:r>
      <w:r>
        <w:rPr>
          <w:rFonts w:hint="eastAsia"/>
          <w:lang w:eastAsia="zh-CN"/>
        </w:rPr>
        <w:t xml:space="preserve">                         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t xml:space="preserve">  </w:t>
      </w:r>
      <w:r>
        <w:t xml:space="preserve">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 xml:space="preserve"> </w:t>
      </w:r>
      <w:r>
        <w:t>Email</w:t>
      </w:r>
      <w:r>
        <w:t>:</w:t>
      </w:r>
      <w:r>
        <w:t>mohinimohi</w:t>
      </w:r>
      <w:r>
        <w:rPr>
          <w:rFonts w:hint="eastAsia"/>
          <w:lang w:eastAsia="zh-CN"/>
        </w:rPr>
        <w:t>t</w:t>
      </w:r>
      <w:r>
        <w:t>e</w:t>
      </w:r>
      <w:r>
        <w:t>24@gmail.co</w:t>
      </w:r>
      <w:r>
        <w:rPr>
          <w:lang w:eastAsia="zh-CN"/>
        </w:rPr>
        <w:t>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</w:t>
      </w:r>
      <w:r>
        <w:t xml:space="preserve">                              </w:t>
      </w:r>
    </w:p>
    <w:p>
      <w:pPr>
        <w:pStyle w:val="style157"/>
        <w:pBdr>
          <w:bottom w:val="single" w:sz="4" w:space="1" w:color="auto"/>
        </w:pBdr>
        <w:rPr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OBJECTIVE:</w:t>
      </w:r>
      <w:r>
        <w:rPr>
          <w:b/>
          <w:bCs/>
          <w:u w:val="single"/>
        </w:rPr>
        <w:t xml:space="preserve">  </w:t>
      </w:r>
    </w:p>
    <w:p>
      <w:pPr>
        <w:pStyle w:val="style157"/>
        <w:rPr/>
      </w:pPr>
      <w:r>
        <w:t xml:space="preserve">           To be associated with progressive organization </w:t>
      </w:r>
      <w:r>
        <w:t>which can provide me with a dynamic</w:t>
      </w:r>
    </w:p>
    <w:p>
      <w:pPr>
        <w:pStyle w:val="style157"/>
        <w:rPr/>
      </w:pPr>
      <w:r>
        <w:t>Work sphere to extract my inherent skills as a professional, use and develop my aptitude</w:t>
      </w:r>
    </w:p>
    <w:p>
      <w:pPr>
        <w:pStyle w:val="style157"/>
        <w:rPr/>
      </w:pPr>
      <w:r>
        <w:t>To further the organization’s objectives and also attain my career targets in the progress.</w:t>
      </w:r>
    </w:p>
    <w:p>
      <w:pPr>
        <w:pStyle w:val="style157"/>
        <w:rPr/>
      </w:pPr>
    </w:p>
    <w:p>
      <w:pPr>
        <w:pStyle w:val="style0"/>
        <w:spacing w:lineRule="auto" w:line="240"/>
        <w:rPr>
          <w:b/>
          <w:bCs/>
          <w:u w:val="single"/>
        </w:rPr>
      </w:pPr>
      <w:r>
        <w:rPr>
          <w:b/>
          <w:bCs/>
          <w:u w:val="single"/>
        </w:rPr>
        <w:t>EDUCATIONAL QUALIFICATION</w:t>
      </w:r>
      <w:r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 xml:space="preserve">      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1864"/>
        <w:gridCol w:w="2126"/>
      </w:tblGrid>
      <w:tr>
        <w:trPr/>
        <w:tc>
          <w:tcPr>
            <w:tcW w:w="1809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      Qualification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t xml:space="preserve">      </w:t>
            </w:r>
            <w:r>
              <w:rPr>
                <w:b/>
                <w:bCs/>
              </w:rPr>
              <w:t>University/Board</w:t>
            </w:r>
          </w:p>
        </w:tc>
        <w:tc>
          <w:tcPr>
            <w:tcW w:w="1864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t xml:space="preserve">      </w:t>
            </w:r>
            <w:r>
              <w:rPr>
                <w:b/>
                <w:bCs/>
              </w:rPr>
              <w:t xml:space="preserve">Year of </w:t>
            </w:r>
            <w:r>
              <w:rPr>
                <w:b/>
                <w:bCs/>
              </w:rPr>
              <w:t xml:space="preserve">     </w:t>
            </w:r>
          </w:p>
          <w:p>
            <w:pPr>
              <w:pStyle w:val="style0"/>
              <w:rPr/>
            </w:pPr>
            <w:r>
              <w:rPr>
                <w:b/>
                <w:bCs/>
              </w:rPr>
              <w:t xml:space="preserve">       Passing</w:t>
            </w:r>
            <w:r>
              <w:t xml:space="preserve">  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     percentage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0"/>
              <w:rPr/>
            </w:pPr>
            <w:r>
              <w:t xml:space="preserve">    </w:t>
            </w:r>
            <w:r>
              <w:t>TY.</w:t>
            </w:r>
            <w:r>
              <w:t xml:space="preserve"> B .COM</w:t>
            </w:r>
          </w:p>
        </w:tc>
        <w:tc>
          <w:tcPr>
            <w:tcW w:w="2552" w:type="dxa"/>
            <w:tcBorders/>
          </w:tcPr>
          <w:p>
            <w:pPr>
              <w:pStyle w:val="style0"/>
              <w:jc w:val="left"/>
              <w:rPr/>
            </w:pPr>
            <w:r>
              <w:t xml:space="preserve">    </w:t>
            </w:r>
            <w:r>
              <w:t xml:space="preserve"> </w:t>
            </w:r>
            <w:r>
              <w:t>Maharashtra</w:t>
            </w:r>
            <w:r>
              <w:t xml:space="preserve"> </w:t>
            </w:r>
            <w:r>
              <w:t>State</w:t>
            </w:r>
            <w:r>
              <w:t xml:space="preserve">    </w:t>
            </w:r>
            <w:r>
              <w:t xml:space="preserve"> </w:t>
            </w:r>
            <w:r>
              <w:t xml:space="preserve">            </w:t>
            </w:r>
            <w:r>
              <w:t xml:space="preserve">        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Board-Mumbai</w:t>
            </w:r>
          </w:p>
        </w:tc>
        <w:tc>
          <w:tcPr>
            <w:tcW w:w="186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>2018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sem</w:t>
            </w:r>
            <w:r>
              <w:rPr>
                <w:rFonts w:hint="eastAsia"/>
                <w:lang w:eastAsia="zh-CN"/>
              </w:rPr>
              <w:t xml:space="preserve"> 60% and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 xml:space="preserve">6 </w:t>
            </w:r>
            <w:r>
              <w:rPr>
                <w:rFonts w:hint="eastAsia"/>
                <w:lang w:eastAsia="zh-CN"/>
              </w:rPr>
              <w:t xml:space="preserve">sem  </w:t>
            </w:r>
            <w:r>
              <w:rPr>
                <w:rFonts w:hint="eastAsia"/>
                <w:lang w:eastAsia="zh-CN"/>
              </w:rPr>
              <w:t>53</w:t>
            </w:r>
            <w:r>
              <w:rPr>
                <w:rFonts w:hint="eastAsia"/>
                <w:lang w:eastAsia="zh-CN"/>
              </w:rPr>
              <w:t>%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0"/>
              <w:rPr/>
            </w:pPr>
            <w:r>
              <w:t xml:space="preserve">      H.S.C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/>
            </w:pPr>
            <w:r>
              <w:t xml:space="preserve">    Maharashtra State    </w:t>
            </w:r>
            <w:r>
              <w:t xml:space="preserve"> </w:t>
            </w:r>
            <w:r>
              <w:t xml:space="preserve">             </w:t>
            </w:r>
            <w:r>
              <w:rPr>
                <w:rFonts w:hint="eastAsia"/>
                <w:lang w:eastAsia="zh-CN"/>
              </w:rPr>
              <w:t xml:space="preserve">     </w:t>
            </w:r>
            <w:r>
              <w:t>Board-Mumbai</w:t>
            </w:r>
          </w:p>
        </w:tc>
        <w:tc>
          <w:tcPr>
            <w:tcW w:w="1864" w:type="dxa"/>
            <w:tcBorders/>
          </w:tcPr>
          <w:p>
            <w:pPr>
              <w:pStyle w:val="style0"/>
              <w:rPr/>
            </w:pPr>
            <w:r>
              <w:t xml:space="preserve">         2009</w:t>
            </w:r>
            <w:r>
              <w:t xml:space="preserve"> 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/>
            </w:pPr>
            <w:r>
              <w:t xml:space="preserve">     </w:t>
            </w:r>
            <w:r>
              <w:t>52</w:t>
            </w:r>
            <w:r>
              <w:t>%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0"/>
              <w:rPr/>
            </w:pPr>
            <w:r>
              <w:t xml:space="preserve">      S.S.C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/>
            </w:pPr>
            <w:r>
              <w:t xml:space="preserve"> </w:t>
            </w:r>
            <w:r>
              <w:t xml:space="preserve">  </w:t>
            </w:r>
            <w:r>
              <w:t xml:space="preserve"> </w:t>
            </w:r>
            <w:r>
              <w:t xml:space="preserve">Maharashtra State     </w:t>
            </w:r>
            <w:r>
              <w:t xml:space="preserve">  </w:t>
            </w:r>
            <w:r>
              <w:rPr>
                <w:rFonts w:hint="eastAsia"/>
                <w:lang w:eastAsia="zh-CN"/>
              </w:rPr>
              <w:t xml:space="preserve">   </w:t>
            </w:r>
            <w:r>
              <w:t>Board-Mumbai</w:t>
            </w:r>
          </w:p>
        </w:tc>
        <w:tc>
          <w:tcPr>
            <w:tcW w:w="1864" w:type="dxa"/>
            <w:tcBorders/>
          </w:tcPr>
          <w:p>
            <w:pPr>
              <w:pStyle w:val="style0"/>
              <w:rPr/>
            </w:pPr>
            <w:r>
              <w:t xml:space="preserve">         200</w:t>
            </w:r>
            <w:r>
              <w:t>7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/>
            </w:pPr>
            <w:r>
              <w:t xml:space="preserve">     46%</w:t>
            </w:r>
          </w:p>
        </w:tc>
      </w:tr>
    </w:tbl>
    <w:p>
      <w:pPr>
        <w:pStyle w:val="style0"/>
        <w:spacing w:lineRule="auto" w:line="24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</w:t>
      </w:r>
    </w:p>
    <w:p>
      <w:pPr>
        <w:pStyle w:val="style0"/>
        <w:spacing w:lineRule="auto" w:line="240"/>
        <w:rPr>
          <w:b/>
          <w:bCs/>
          <w:u w:val="single"/>
        </w:rPr>
      </w:pPr>
      <w:r>
        <w:rPr>
          <w:b/>
          <w:bCs/>
          <w:u w:val="single"/>
        </w:rPr>
        <w:t>WORK EXPERINCE:</w:t>
      </w:r>
      <w:r>
        <w:rPr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style157"/>
        <w:numPr>
          <w:ilvl w:val="0"/>
          <w:numId w:val="8"/>
        </w:numPr>
        <w:rPr>
          <w:b/>
          <w:bCs/>
          <w:u w:val="single"/>
        </w:rPr>
      </w:pPr>
      <w:r>
        <w:t>One</w:t>
      </w:r>
      <w:r>
        <w:t xml:space="preserve"> year work experience at S.K Automotive Ltd ,  </w:t>
      </w:r>
      <w:r>
        <w:t>Navi</w:t>
      </w:r>
      <w:r>
        <w:t xml:space="preserve"> Mumbai from Jan2008 to Jan2009 as a</w:t>
      </w:r>
    </w:p>
    <w:p>
      <w:pPr>
        <w:pStyle w:val="style157"/>
        <w:rPr/>
      </w:pPr>
      <w:r>
        <w:t xml:space="preserve">               </w:t>
      </w:r>
      <w:r>
        <w:t xml:space="preserve">Front Desk Executive </w:t>
      </w:r>
      <w:r>
        <w:t>( Handling</w:t>
      </w:r>
      <w:r>
        <w:t xml:space="preserve"> EPABX, inbound and outbound calls , </w:t>
      </w:r>
      <w:r>
        <w:t>maintaining inward and</w:t>
      </w:r>
    </w:p>
    <w:p>
      <w:pPr>
        <w:pStyle w:val="style157"/>
        <w:rPr/>
      </w:pPr>
      <w:r>
        <w:t xml:space="preserve">               </w:t>
      </w:r>
      <w:r>
        <w:t xml:space="preserve">Outward Register, Coordination of work between different departments, independently </w:t>
      </w:r>
      <w:r>
        <w:t xml:space="preserve"> </w:t>
      </w:r>
      <w:r>
        <w:t xml:space="preserve"> </w:t>
      </w:r>
      <w:r>
        <w:t>hand-</w:t>
      </w:r>
    </w:p>
    <w:p>
      <w:pPr>
        <w:pStyle w:val="style157"/>
        <w:rPr/>
      </w:pPr>
      <w:r>
        <w:t xml:space="preserve">               </w:t>
      </w:r>
      <w:r>
        <w:t>Ling the correspondence clients)</w:t>
      </w:r>
      <w:r>
        <w:t xml:space="preserve"> </w:t>
      </w:r>
    </w:p>
    <w:p>
      <w:pPr>
        <w:pStyle w:val="style157"/>
        <w:numPr>
          <w:ilvl w:val="0"/>
          <w:numId w:val="8"/>
        </w:numPr>
        <w:rPr/>
      </w:pPr>
      <w:r>
        <w:t>Three year work experience at V.J. Honda Automobiles as a Recepti</w:t>
      </w:r>
      <w:r>
        <w:t xml:space="preserve">onist with their billing  </w:t>
      </w:r>
      <w:r>
        <w:t xml:space="preserve">            section </w:t>
      </w:r>
      <w:r>
        <w:t>From</w:t>
      </w:r>
      <w:r>
        <w:t xml:space="preserve"> oct2010</w:t>
      </w:r>
      <w:r>
        <w:t xml:space="preserve"> to jan2012.</w:t>
      </w:r>
    </w:p>
    <w:p>
      <w:pPr>
        <w:pStyle w:val="style157"/>
        <w:numPr>
          <w:ilvl w:val="0"/>
          <w:numId w:val="8"/>
        </w:numPr>
        <w:rPr/>
      </w:pPr>
      <w:r>
        <w:t xml:space="preserve">Worked with P.R. Automobiles as a receptionist with their billing section from March2012 to </w:t>
      </w:r>
      <w:r>
        <w:rPr>
          <w:rFonts w:hint="eastAsia"/>
          <w:lang w:eastAsia="zh-CN"/>
        </w:rPr>
        <w:t>2015</w:t>
      </w:r>
    </w:p>
    <w:p>
      <w:pPr>
        <w:pStyle w:val="style157"/>
        <w:rPr/>
      </w:pPr>
      <w:r>
        <w:t xml:space="preserve"> </w:t>
      </w:r>
    </w:p>
    <w:p>
      <w:pPr>
        <w:pStyle w:val="style157"/>
        <w:rPr/>
      </w:pPr>
      <w:r>
        <w:rPr>
          <w:b/>
          <w:bCs/>
          <w:u w:val="single"/>
        </w:rPr>
        <w:t>COMPUTER SKILLS:</w:t>
      </w:r>
    </w:p>
    <w:p>
      <w:pPr>
        <w:pStyle w:val="style179"/>
        <w:numPr>
          <w:ilvl w:val="0"/>
          <w:numId w:val="13"/>
        </w:numPr>
        <w:rPr/>
      </w:pPr>
      <w:r>
        <w:t>AI-CIT</w:t>
      </w:r>
    </w:p>
    <w:p>
      <w:pPr>
        <w:pStyle w:val="style179"/>
        <w:numPr>
          <w:ilvl w:val="0"/>
          <w:numId w:val="13"/>
        </w:numPr>
        <w:rPr/>
      </w:pPr>
      <w:r>
        <w:t>DTP</w:t>
      </w:r>
    </w:p>
    <w:p>
      <w:pPr>
        <w:pStyle w:val="style179"/>
        <w:numPr>
          <w:ilvl w:val="0"/>
          <w:numId w:val="13"/>
        </w:numPr>
        <w:rPr/>
      </w:pPr>
      <w:r>
        <w:t>TALLY</w:t>
      </w:r>
    </w:p>
    <w:p>
      <w:pPr>
        <w:pStyle w:val="style179"/>
        <w:numPr>
          <w:ilvl w:val="0"/>
          <w:numId w:val="13"/>
        </w:numPr>
        <w:rPr/>
      </w:pPr>
      <w:r>
        <w:t xml:space="preserve">30 </w:t>
      </w:r>
      <w:r>
        <w:t>w.p.m</w:t>
      </w:r>
      <w:r>
        <w:t xml:space="preserve"> speed </w:t>
      </w:r>
      <w:r>
        <w:t>of English typing</w:t>
      </w:r>
    </w:p>
    <w:p>
      <w:pPr>
        <w:pStyle w:val="style179"/>
        <w:numPr>
          <w:ilvl w:val="0"/>
          <w:numId w:val="13"/>
        </w:numPr>
        <w:rPr/>
      </w:pPr>
      <w:r>
        <w:t xml:space="preserve">30 </w:t>
      </w:r>
      <w:r>
        <w:t>w.p.m</w:t>
      </w:r>
      <w:r>
        <w:t xml:space="preserve"> speed of Marathi typing.</w:t>
      </w:r>
    </w:p>
    <w:p>
      <w:pPr>
        <w:pStyle w:val="style179"/>
        <w:numPr>
          <w:ilvl w:val="0"/>
          <w:numId w:val="13"/>
        </w:numPr>
        <w:rPr/>
      </w:pPr>
      <w:r>
        <w:t>INTERNET</w:t>
      </w:r>
    </w:p>
    <w:p>
      <w:pPr>
        <w:pStyle w:val="style157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STRENGTHS</w:t>
      </w:r>
    </w:p>
    <w:p>
      <w:pPr>
        <w:pStyle w:val="style0"/>
        <w:rPr/>
      </w:pPr>
      <w:r>
        <w:t xml:space="preserve"> </w:t>
      </w:r>
    </w:p>
    <w:p>
      <w:pPr>
        <w:pStyle w:val="style157"/>
        <w:numPr>
          <w:ilvl w:val="0"/>
          <w:numId w:val="18"/>
        </w:numPr>
        <w:rPr/>
      </w:pPr>
      <w:r>
        <w:t>Working together as a team.</w:t>
      </w:r>
    </w:p>
    <w:p>
      <w:pPr>
        <w:pStyle w:val="style157"/>
        <w:numPr>
          <w:ilvl w:val="0"/>
          <w:numId w:val="18"/>
        </w:numPr>
        <w:rPr/>
      </w:pPr>
      <w:r>
        <w:t>Ability to sustain the trust &amp; faith entrusted upon me.</w:t>
      </w:r>
    </w:p>
    <w:p>
      <w:pPr>
        <w:pStyle w:val="style157"/>
        <w:numPr>
          <w:ilvl w:val="0"/>
          <w:numId w:val="18"/>
        </w:numPr>
        <w:rPr/>
      </w:pPr>
      <w:r>
        <w:t>Self  discipline</w:t>
      </w:r>
      <w:r>
        <w:t xml:space="preserve"> &amp; motivation is my greatest asset.</w:t>
      </w:r>
    </w:p>
    <w:p>
      <w:pPr>
        <w:pStyle w:val="style157"/>
        <w:numPr>
          <w:ilvl w:val="0"/>
          <w:numId w:val="18"/>
        </w:numPr>
        <w:rPr/>
      </w:pPr>
      <w:r>
        <w:t>Able to learn.</w:t>
      </w:r>
    </w:p>
    <w:p>
      <w:pPr>
        <w:pStyle w:val="style157"/>
        <w:numPr>
          <w:ilvl w:val="0"/>
          <w:numId w:val="18"/>
        </w:numPr>
        <w:rPr/>
      </w:pPr>
      <w:r>
        <w:t>Helping nature.</w:t>
      </w:r>
    </w:p>
    <w:p>
      <w:pPr>
        <w:pStyle w:val="style157"/>
        <w:numPr>
          <w:ilvl w:val="0"/>
          <w:numId w:val="18"/>
        </w:numPr>
        <w:rPr/>
      </w:pPr>
      <w:r>
        <w:t>Sharing knowledge with others.</w:t>
      </w:r>
    </w:p>
    <w:p>
      <w:pPr>
        <w:pStyle w:val="style157"/>
        <w:ind w:left="720"/>
        <w:rPr/>
      </w:pPr>
    </w:p>
    <w:p>
      <w:pPr>
        <w:pStyle w:val="style157"/>
        <w:jc w:val="both"/>
        <w:rPr>
          <w:b/>
          <w:bCs/>
          <w:u w:val="single"/>
        </w:rPr>
      </w:pPr>
      <w:r>
        <w:rPr>
          <w:b/>
          <w:bCs/>
          <w:u w:val="single"/>
        </w:rPr>
        <w:t>PERSONAL PROFILE</w:t>
      </w:r>
    </w:p>
    <w:p>
      <w:pPr>
        <w:pStyle w:val="style157"/>
        <w:jc w:val="both"/>
        <w:rPr>
          <w:b/>
          <w:bCs/>
          <w:u w:val="single"/>
        </w:rPr>
      </w:pPr>
    </w:p>
    <w:p>
      <w:pPr>
        <w:pStyle w:val="style0"/>
        <w:rPr/>
      </w:pPr>
      <w:r>
        <w:t xml:space="preserve">    </w:t>
      </w:r>
      <w:r>
        <w:rPr>
          <w:b/>
          <w:bCs/>
        </w:rPr>
        <w:t xml:space="preserve">Name   </w:t>
      </w:r>
      <w:r>
        <w:t xml:space="preserve">      </w:t>
      </w:r>
      <w:r>
        <w:t xml:space="preserve">                              </w:t>
      </w:r>
      <w:r>
        <w:t xml:space="preserve"> </w:t>
      </w:r>
      <w:r>
        <w:t>:</w:t>
      </w:r>
      <w:r>
        <w:t xml:space="preserve">  </w:t>
      </w:r>
      <w:r>
        <w:t xml:space="preserve"> </w:t>
      </w:r>
      <w:r>
        <w:t>Mohini</w:t>
      </w:r>
      <w:r>
        <w:t xml:space="preserve"> </w:t>
      </w:r>
      <w:r>
        <w:t>G.Mohite</w:t>
      </w:r>
    </w:p>
    <w:p>
      <w:pPr>
        <w:pStyle w:val="style0"/>
        <w:rPr>
          <w:szCs w:val="22"/>
        </w:rPr>
      </w:pPr>
      <w:r>
        <w:rPr>
          <w:b/>
          <w:bCs/>
        </w:rPr>
        <w:t xml:space="preserve">    Date of Birth</w:t>
      </w:r>
      <w:r>
        <w:t xml:space="preserve">                           :</w:t>
      </w:r>
      <w:r>
        <w:t xml:space="preserve">  </w:t>
      </w:r>
      <w:r>
        <w:t xml:space="preserve">  </w:t>
      </w:r>
      <w:r>
        <w:rPr>
          <w:szCs w:val="22"/>
        </w:rPr>
        <w:t>24</w:t>
      </w:r>
      <w:r>
        <w:rPr>
          <w:szCs w:val="22"/>
          <w:vertAlign w:val="superscript"/>
        </w:rPr>
        <w:t>th</w:t>
      </w:r>
      <w:r>
        <w:rPr>
          <w:szCs w:val="22"/>
        </w:rPr>
        <w:t>Aug.1989</w:t>
      </w:r>
    </w:p>
    <w:p>
      <w:pPr>
        <w:pStyle w:val="style0"/>
        <w:rPr>
          <w:szCs w:val="22"/>
        </w:rPr>
      </w:pPr>
      <w:r>
        <w:rPr>
          <w:szCs w:val="22"/>
        </w:rPr>
        <w:t xml:space="preserve">    </w:t>
      </w:r>
      <w:r>
        <w:rPr>
          <w:b/>
          <w:bCs/>
          <w:szCs w:val="22"/>
        </w:rPr>
        <w:t xml:space="preserve">Father Name     </w:t>
      </w:r>
      <w:r>
        <w:rPr>
          <w:szCs w:val="22"/>
        </w:rPr>
        <w:t xml:space="preserve">                      :    </w:t>
      </w:r>
      <w:r>
        <w:rPr>
          <w:szCs w:val="22"/>
        </w:rPr>
        <w:t>Gajanan</w:t>
      </w:r>
      <w:r>
        <w:rPr>
          <w:szCs w:val="22"/>
        </w:rPr>
        <w:t xml:space="preserve"> Nana </w:t>
      </w:r>
      <w:r>
        <w:rPr>
          <w:szCs w:val="22"/>
        </w:rPr>
        <w:t>Mohite</w:t>
      </w:r>
    </w:p>
    <w:p>
      <w:pPr>
        <w:pStyle w:val="style0"/>
        <w:rPr>
          <w:szCs w:val="22"/>
        </w:rPr>
      </w:pPr>
      <w:r>
        <w:rPr>
          <w:szCs w:val="22"/>
        </w:rPr>
        <w:t xml:space="preserve">    </w:t>
      </w:r>
      <w:r>
        <w:rPr>
          <w:b/>
          <w:bCs/>
          <w:szCs w:val="22"/>
        </w:rPr>
        <w:t>Marital Status</w:t>
      </w:r>
      <w:r>
        <w:rPr>
          <w:szCs w:val="22"/>
        </w:rPr>
        <w:t xml:space="preserve">                         :    </w:t>
      </w:r>
      <w:r>
        <w:rPr>
          <w:szCs w:val="22"/>
        </w:rPr>
        <w:t>Married</w:t>
      </w:r>
    </w:p>
    <w:p>
      <w:pPr>
        <w:pStyle w:val="style0"/>
        <w:rPr>
          <w:szCs w:val="22"/>
        </w:rPr>
      </w:pPr>
      <w:r>
        <w:rPr>
          <w:b/>
          <w:bCs/>
          <w:szCs w:val="22"/>
        </w:rPr>
        <w:t xml:space="preserve">    Language Know</w:t>
      </w:r>
      <w:r>
        <w:rPr>
          <w:szCs w:val="22"/>
        </w:rPr>
        <w:t xml:space="preserve">                      :   </w:t>
      </w:r>
      <w:r>
        <w:rPr>
          <w:szCs w:val="22"/>
        </w:rPr>
        <w:t xml:space="preserve"> </w:t>
      </w:r>
      <w:r>
        <w:rPr>
          <w:szCs w:val="22"/>
        </w:rPr>
        <w:t>Marathi</w:t>
      </w:r>
      <w:r>
        <w:rPr>
          <w:szCs w:val="22"/>
        </w:rPr>
        <w:t>,Hindi</w:t>
      </w:r>
      <w:r>
        <w:rPr>
          <w:szCs w:val="22"/>
        </w:rPr>
        <w:t>,</w:t>
      </w:r>
      <w:r>
        <w:rPr>
          <w:szCs w:val="22"/>
        </w:rPr>
        <w:t>English</w:t>
      </w:r>
      <w:r>
        <w:rPr>
          <w:szCs w:val="22"/>
        </w:rPr>
        <w:t xml:space="preserve"> </w:t>
      </w:r>
    </w:p>
    <w:p>
      <w:pPr>
        <w:pStyle w:val="style0"/>
        <w:rPr>
          <w:szCs w:val="22"/>
        </w:rPr>
      </w:pPr>
      <w:r>
        <w:rPr>
          <w:szCs w:val="22"/>
        </w:rPr>
        <w:t xml:space="preserve">    </w:t>
      </w:r>
      <w:r>
        <w:rPr>
          <w:b/>
          <w:bCs/>
          <w:szCs w:val="22"/>
        </w:rPr>
        <w:t xml:space="preserve">Nationality     </w:t>
      </w:r>
      <w:r>
        <w:rPr>
          <w:szCs w:val="22"/>
        </w:rPr>
        <w:t xml:space="preserve">                         :     Indian</w:t>
      </w:r>
    </w:p>
    <w:p>
      <w:pPr>
        <w:pStyle w:val="style0"/>
        <w:rPr>
          <w:szCs w:val="22"/>
        </w:rPr>
      </w:pPr>
      <w:r>
        <w:rPr>
          <w:szCs w:val="22"/>
        </w:rPr>
        <w:t xml:space="preserve">    </w:t>
      </w:r>
      <w:r>
        <w:rPr>
          <w:b/>
          <w:bCs/>
          <w:szCs w:val="22"/>
        </w:rPr>
        <w:t>Gender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 xml:space="preserve">      </w:t>
      </w:r>
      <w:r>
        <w:rPr>
          <w:szCs w:val="22"/>
        </w:rPr>
        <w:t xml:space="preserve">   </w:t>
      </w:r>
      <w:r>
        <w:rPr>
          <w:szCs w:val="22"/>
        </w:rPr>
        <w:t xml:space="preserve">  </w:t>
      </w:r>
      <w:r>
        <w:rPr>
          <w:szCs w:val="22"/>
        </w:rPr>
        <w:t xml:space="preserve"> </w:t>
      </w:r>
      <w:r>
        <w:rPr>
          <w:szCs w:val="22"/>
        </w:rPr>
        <w:t xml:space="preserve"> </w:t>
      </w:r>
      <w:r>
        <w:rPr>
          <w:szCs w:val="22"/>
        </w:rPr>
        <w:t xml:space="preserve"> </w:t>
      </w:r>
      <w:r>
        <w:rPr>
          <w:szCs w:val="22"/>
        </w:rPr>
        <w:t>:     Female</w:t>
      </w:r>
      <w:r>
        <w:rPr>
          <w:szCs w:val="22"/>
        </w:rPr>
        <w:tab/>
      </w:r>
      <w:r>
        <w:rPr>
          <w:szCs w:val="22"/>
        </w:rPr>
        <w:tab/>
      </w:r>
    </w:p>
    <w:p>
      <w:pPr>
        <w:pStyle w:val="style0"/>
        <w:rPr>
          <w:szCs w:val="22"/>
        </w:rPr>
      </w:pPr>
      <w:r>
        <w:rPr>
          <w:b/>
          <w:bCs/>
          <w:szCs w:val="22"/>
        </w:rPr>
        <w:t xml:space="preserve">    Hobbies</w:t>
      </w:r>
      <w:r>
        <w:rPr>
          <w:szCs w:val="22"/>
        </w:rPr>
        <w:t xml:space="preserve">                                   </w:t>
      </w:r>
      <w:r>
        <w:rPr>
          <w:szCs w:val="22"/>
        </w:rPr>
        <w:t xml:space="preserve"> </w:t>
      </w:r>
      <w:r>
        <w:rPr>
          <w:szCs w:val="22"/>
        </w:rPr>
        <w:t xml:space="preserve">:     Travelling, Reading </w:t>
      </w:r>
    </w:p>
    <w:p>
      <w:pPr>
        <w:pStyle w:val="style0"/>
        <w:rPr>
          <w:szCs w:val="22"/>
        </w:rPr>
      </w:pPr>
    </w:p>
    <w:p>
      <w:pPr>
        <w:pStyle w:val="style0"/>
        <w:rPr>
          <w:b/>
          <w:bCs/>
          <w:szCs w:val="22"/>
        </w:rPr>
      </w:pPr>
      <w:r>
        <w:rPr>
          <w:b/>
          <w:bCs/>
          <w:szCs w:val="22"/>
        </w:rPr>
        <w:t xml:space="preserve"> Date   :</w:t>
      </w:r>
      <w:r>
        <w:rPr>
          <w:b/>
          <w:bCs/>
          <w:szCs w:val="22"/>
        </w:rPr>
        <w:t xml:space="preserve">  </w:t>
      </w:r>
    </w:p>
    <w:p>
      <w:pPr>
        <w:pStyle w:val="style0"/>
        <w:rPr>
          <w:b/>
          <w:bCs/>
          <w:szCs w:val="22"/>
        </w:rPr>
      </w:pPr>
      <w:r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Place  :</w:t>
      </w:r>
      <w:r>
        <w:rPr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  <w:lang w:eastAsia="zh-CN"/>
        </w:rPr>
        <w:t>Vangani</w:t>
      </w:r>
      <w:r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                         </w:t>
      </w:r>
      <w:r>
        <w:rPr>
          <w:b/>
          <w:bCs/>
          <w:szCs w:val="22"/>
        </w:rPr>
        <w:t xml:space="preserve">             </w:t>
      </w:r>
      <w:r>
        <w:rPr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  <w:lang w:eastAsia="zh-CN"/>
        </w:rPr>
        <w:t xml:space="preserve">         </w:t>
      </w:r>
      <w:r>
        <w:rPr>
          <w:b/>
          <w:bCs/>
          <w:szCs w:val="22"/>
        </w:rPr>
        <w:t xml:space="preserve">  </w:t>
      </w:r>
      <w:r>
        <w:rPr>
          <w:b/>
          <w:bCs/>
          <w:szCs w:val="22"/>
        </w:rPr>
        <w:t xml:space="preserve">       </w:t>
      </w:r>
      <w:r>
        <w:rPr>
          <w:b/>
          <w:bCs/>
          <w:szCs w:val="22"/>
        </w:rPr>
        <w:t xml:space="preserve">  </w:t>
      </w:r>
      <w:r>
        <w:rPr>
          <w:b/>
          <w:bCs/>
          <w:szCs w:val="22"/>
        </w:rPr>
        <w:t xml:space="preserve">   </w:t>
      </w:r>
      <w:r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 </w:t>
      </w:r>
      <w:r>
        <w:rPr>
          <w:szCs w:val="22"/>
        </w:rPr>
        <w:t>(</w:t>
      </w:r>
      <w:r>
        <w:rPr>
          <w:szCs w:val="22"/>
        </w:rPr>
        <w:t xml:space="preserve"> </w:t>
      </w:r>
      <w:r>
        <w:rPr>
          <w:szCs w:val="22"/>
        </w:rPr>
        <w:t>Miss</w:t>
      </w:r>
      <w:r>
        <w:rPr>
          <w:szCs w:val="22"/>
        </w:rPr>
        <w:t>.</w:t>
      </w:r>
      <w:r>
        <w:rPr>
          <w:szCs w:val="22"/>
        </w:rPr>
        <w:t xml:space="preserve"> </w:t>
      </w:r>
      <w:r>
        <w:rPr>
          <w:szCs w:val="22"/>
        </w:rPr>
        <w:t>Mohini</w:t>
      </w:r>
      <w:r>
        <w:rPr>
          <w:szCs w:val="22"/>
        </w:rPr>
        <w:t xml:space="preserve"> </w:t>
      </w:r>
      <w:r>
        <w:rPr>
          <w:szCs w:val="22"/>
        </w:rPr>
        <w:t>Mohite</w:t>
      </w:r>
      <w:r>
        <w:rPr>
          <w:rFonts w:hint="eastAsia"/>
          <w:szCs w:val="22"/>
          <w:lang w:eastAsia="zh-CN"/>
        </w:rPr>
        <w:t xml:space="preserve"> - Satelkar</w:t>
      </w:r>
      <w:r>
        <w:rPr>
          <w:szCs w:val="22"/>
        </w:rPr>
        <w:t xml:space="preserve"> </w:t>
      </w:r>
      <w:r>
        <w:rPr>
          <w:szCs w:val="22"/>
        </w:rPr>
        <w:t>)</w:t>
      </w:r>
    </w:p>
    <w:p>
      <w:pPr>
        <w:pStyle w:val="style0"/>
        <w:rPr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 xml:space="preserve">                                                                                                                                               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 xml:space="preserve">                                </w:t>
      </w:r>
      <w:r>
        <w:rPr>
          <w:szCs w:val="22"/>
        </w:rPr>
        <w:t xml:space="preserve">   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</w:p>
    <w:p>
      <w:pPr>
        <w:pStyle w:val="style0"/>
        <w:shd w:val="clear" w:color="auto" w:fill="ffffff"/>
        <w:rPr>
          <w:rFonts w:ascii="Arial" w:cs="Arial" w:hAnsi="Arial"/>
          <w:vanish/>
          <w:sz w:val="17"/>
          <w:szCs w:val="17"/>
        </w:rPr>
      </w:pPr>
      <w:r>
        <w:rPr>
          <w:szCs w:val="22"/>
        </w:rPr>
        <w:t xml:space="preserve">          </w:t>
      </w:r>
      <w:r>
        <w:rPr>
          <w:rFonts w:ascii="Arial" w:cs="Arial" w:hAnsi="Arial"/>
          <w:noProof/>
          <w:vanish/>
          <w:sz w:val="17"/>
          <w:szCs w:val="17"/>
          <w:lang w:bidi="ar-SA"/>
        </w:rPr>
        <w:drawing>
          <wp:inline distT="0" distB="0" distR="0" distL="0">
            <wp:extent cx="461010" cy="461010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01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17"/>
          <w:szCs w:val="17"/>
        </w:rPr>
      </w:pPr>
    </w:p>
    <w:p>
      <w:pPr>
        <w:pStyle w:val="style0"/>
        <w:numPr>
          <w:ilvl w:val="1"/>
          <w:numId w:val="10"/>
        </w:numPr>
        <w:shd w:val="clear" w:color="auto" w:fill="ffffff"/>
        <w:spacing w:beforeAutospacing="true" w:after="0" w:afterAutospacing="true" w:lineRule="auto" w:line="240"/>
        <w:ind w:left="0"/>
        <w:rPr>
          <w:rFonts w:ascii="Arial" w:cs="Arial" w:hAnsi="Arial"/>
          <w:vanish/>
          <w:sz w:val="17"/>
          <w:szCs w:val="17"/>
        </w:rPr>
      </w:pPr>
    </w:p>
    <w:p>
      <w:pPr>
        <w:pStyle w:val="style0"/>
        <w:shd w:val="clear" w:color="auto" w:fill="ffffff"/>
        <w:rPr>
          <w:szCs w:val="22"/>
        </w:rPr>
      </w:pPr>
      <w:ins w:id="0" w:author="Unknown" w:date="1900-01-01T00:00:00Z">
        <w:r w:rsidR="024B5A9B">
          <w:rPr>
            <w:rFonts w:ascii="Arial" w:cs="Arial" w:hAnsi="Arial"/>
            <w:sz w:val="17"/>
            <w:szCs w:val="17"/>
          </w:rPr>
          <w:br/>
        </w:r>
      </w:ins>
    </w:p>
    <w:sectPr>
      <w:headerReference w:type="default" r:id="rId3"/>
      <w:footerReference w:type="default" r:id="rId4"/>
      <w:pgSz w:w="12240" w:h="15840" w:orient="portrait"/>
      <w:pgMar w:top="1276" w:right="146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00" w:usb2="00000000" w:usb3="00000000" w:csb0="0000009F" w:csb1="00000000"/>
  </w:font>
  <w:font w:name="Oswa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AE81654"/>
    <w:lvl w:ilvl="0" w:tplc="04090001">
      <w:start w:val="1"/>
      <w:numFmt w:val="bullet"/>
      <w:lvlText w:val=""/>
      <w:lvlJc w:val="left"/>
      <w:pPr>
        <w:ind w:left="10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1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2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015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FE54A4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942C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0CE59A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64E2A0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9E051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6FEA06B4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558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22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B35A2B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97B200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1CDA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828A66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3AE6F5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7A6E6C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ABA20D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2F4A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E68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B36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5"/>
  </w:num>
  <w:num w:numId="5">
    <w:abstractNumId w:val="14"/>
  </w:num>
  <w:num w:numId="6">
    <w:abstractNumId w:val="11"/>
  </w:num>
  <w:num w:numId="7">
    <w:abstractNumId w:val="1"/>
  </w:num>
  <w:num w:numId="8">
    <w:abstractNumId w:val="6"/>
  </w:num>
  <w:num w:numId="9">
    <w:abstractNumId w:val="9"/>
  </w:num>
  <w:num w:numId="10">
    <w:abstractNumId w:val="4"/>
  </w:num>
  <w:num w:numId="11">
    <w:abstractNumId w:val="16"/>
  </w:num>
  <w:num w:numId="12">
    <w:abstractNumId w:val="10"/>
  </w:num>
  <w:num w:numId="13">
    <w:abstractNumId w:val="7"/>
  </w:num>
  <w:num w:numId="14">
    <w:abstractNumId w:val="5"/>
  </w:num>
  <w:num w:numId="15">
    <w:abstractNumId w:val="18"/>
  </w:num>
  <w:num w:numId="16">
    <w:abstractNumId w:val="17"/>
  </w:num>
  <w:num w:numId="17">
    <w:abstractNumId w:val="8"/>
  </w:num>
  <w:num w:numId="18">
    <w:abstractNumId w:val="2"/>
  </w:num>
  <w:num w:numId="19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5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3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4"/>
    <w:link w:val="style4103"/>
    <w:qFormat/>
    <w:uiPriority w:val="9"/>
    <w:pPr>
      <w:spacing w:before="100" w:beforeAutospacing="true" w:after="130" w:lineRule="atLeast" w:line="312"/>
      <w:outlineLvl w:val="3"/>
    </w:pPr>
    <w:rPr>
      <w:rFonts w:ascii="Arial" w:cs="Arial" w:eastAsia="Times New Roman" w:hAnsi="Arial"/>
      <w:b/>
      <w:bCs/>
      <w:color w:val="726661"/>
      <w:sz w:val="39"/>
      <w:szCs w:val="39"/>
      <w:lang w:bidi="ar-SA"/>
    </w:rPr>
  </w:style>
  <w:style w:type="paragraph" w:styleId="style5">
    <w:name w:val="heading 5"/>
    <w:basedOn w:val="style0"/>
    <w:next w:val="style5"/>
    <w:link w:val="style4104"/>
    <w:qFormat/>
    <w:uiPriority w:val="9"/>
    <w:pPr>
      <w:spacing w:before="100" w:beforeAutospacing="true" w:after="130" w:lineRule="atLeast" w:line="312"/>
      <w:outlineLvl w:val="4"/>
    </w:pPr>
    <w:rPr>
      <w:rFonts w:ascii="Arial" w:cs="Arial" w:eastAsia="Times New Roman" w:hAnsi="Arial"/>
      <w:b/>
      <w:bCs/>
      <w:color w:val="726661"/>
      <w:sz w:val="32"/>
      <w:szCs w:val="32"/>
      <w:lang w:bidi="ar-SA"/>
    </w:rPr>
  </w:style>
  <w:style w:type="paragraph" w:styleId="style6">
    <w:name w:val="heading 6"/>
    <w:basedOn w:val="style0"/>
    <w:next w:val="style6"/>
    <w:link w:val="style4105"/>
    <w:qFormat/>
    <w:uiPriority w:val="9"/>
    <w:pPr>
      <w:spacing w:before="100" w:beforeAutospacing="true" w:after="130" w:lineRule="atLeast" w:line="312"/>
      <w:outlineLvl w:val="5"/>
    </w:pPr>
    <w:rPr>
      <w:rFonts w:ascii="Arial" w:cs="Arial" w:eastAsia="Times New Roman" w:hAnsi="Arial"/>
      <w:b/>
      <w:bCs/>
      <w:color w:val="726661"/>
      <w:sz w:val="26"/>
      <w:szCs w:val="26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7">
    <w:name w:val="Heading 1 Char_b390bbba-cdf5-482f-9a49-a82e9c982820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5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8"/>
    <w:uiPriority w:val="99"/>
    <w:pPr>
      <w:spacing w:lineRule="auto" w:line="240"/>
    </w:pPr>
    <w:rPr>
      <w:sz w:val="20"/>
      <w:szCs w:val="18"/>
    </w:rPr>
  </w:style>
  <w:style w:type="character" w:customStyle="1" w:styleId="style4098">
    <w:name w:val="Comment Text Char"/>
    <w:basedOn w:val="style65"/>
    <w:next w:val="style4098"/>
    <w:link w:val="style30"/>
    <w:uiPriority w:val="99"/>
    <w:rPr>
      <w:sz w:val="20"/>
      <w:szCs w:val="18"/>
    </w:rPr>
  </w:style>
  <w:style w:type="paragraph" w:styleId="style106">
    <w:name w:val="annotation subject"/>
    <w:basedOn w:val="style30"/>
    <w:next w:val="style30"/>
    <w:link w:val="style4099"/>
    <w:uiPriority w:val="99"/>
    <w:pPr/>
    <w:rPr>
      <w:b/>
      <w:bCs/>
    </w:rPr>
  </w:style>
  <w:style w:type="character" w:customStyle="1" w:styleId="style4099">
    <w:name w:val="Comment Subject Char"/>
    <w:basedOn w:val="style4098"/>
    <w:next w:val="style4099"/>
    <w:link w:val="style106"/>
    <w:uiPriority w:val="99"/>
    <w:rPr>
      <w:b/>
      <w:bCs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4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4"/>
    </w:rPr>
  </w:style>
  <w:style w:type="character" w:customStyle="1" w:styleId="style4101">
    <w:name w:val="Heading 2 Char_8e53705b-42c6-4122-934f-302c8a029891"/>
    <w:basedOn w:val="style65"/>
    <w:next w:val="style4101"/>
    <w:link w:val="style2"/>
    <w:uiPriority w:val="9"/>
    <w:rPr>
      <w:rFonts w:ascii="Cambria" w:cs="宋体" w:eastAsia="宋体" w:hAnsi="Cambria"/>
      <w:b/>
      <w:bCs/>
      <w:color w:val="4f81bd"/>
      <w:sz w:val="26"/>
      <w:szCs w:val="23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2">
    <w:name w:val="Heading 3 Char_ab1918ba-ba74-4926-bb19-9b6b6bf20704"/>
    <w:basedOn w:val="style65"/>
    <w:next w:val="style4102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3">
    <w:name w:val="Heading 4 Char_220bdae9-4c53-4113-9ebc-0601ef5d5386"/>
    <w:basedOn w:val="style65"/>
    <w:next w:val="style4103"/>
    <w:link w:val="style4"/>
    <w:uiPriority w:val="9"/>
    <w:rPr>
      <w:rFonts w:ascii="Arial" w:cs="Arial" w:eastAsia="Times New Roman" w:hAnsi="Arial"/>
      <w:b/>
      <w:bCs/>
      <w:color w:val="726661"/>
      <w:sz w:val="39"/>
      <w:szCs w:val="39"/>
      <w:lang w:bidi="ar-SA"/>
    </w:rPr>
  </w:style>
  <w:style w:type="character" w:customStyle="1" w:styleId="style4104">
    <w:name w:val="Heading 5 Char_5a35bbd4-2e13-4921-a4d9-e64a9ad55466"/>
    <w:basedOn w:val="style65"/>
    <w:next w:val="style4104"/>
    <w:link w:val="style5"/>
    <w:uiPriority w:val="9"/>
    <w:rPr>
      <w:rFonts w:ascii="Arial" w:cs="Arial" w:eastAsia="Times New Roman" w:hAnsi="Arial"/>
      <w:b/>
      <w:bCs/>
      <w:color w:val="726661"/>
      <w:sz w:val="32"/>
      <w:szCs w:val="32"/>
      <w:lang w:bidi="ar-SA"/>
    </w:rPr>
  </w:style>
  <w:style w:type="character" w:customStyle="1" w:styleId="style4105">
    <w:name w:val="Heading 6 Char_e0a83cfa-e2ae-4c4a-87cf-88a2d385a519"/>
    <w:basedOn w:val="style65"/>
    <w:next w:val="style4105"/>
    <w:link w:val="style6"/>
    <w:uiPriority w:val="9"/>
    <w:rPr>
      <w:rFonts w:ascii="Arial" w:cs="Arial" w:eastAsia="Times New Roman" w:hAnsi="Arial"/>
      <w:b/>
      <w:bCs/>
      <w:color w:val="726661"/>
      <w:sz w:val="26"/>
      <w:szCs w:val="26"/>
      <w:lang w:bidi="ar-SA"/>
    </w:rPr>
  </w:style>
  <w:style w:type="character" w:styleId="style85">
    <w:name w:val="Hyperlink"/>
    <w:basedOn w:val="style65"/>
    <w:next w:val="style85"/>
    <w:uiPriority w:val="99"/>
    <w:rPr>
      <w:color w:val="0087c5"/>
      <w:u w:val="none"/>
      <w:effect w:val="none"/>
    </w:rPr>
  </w:style>
  <w:style w:type="character" w:styleId="style86">
    <w:name w:val="FollowedHyperlink"/>
    <w:basedOn w:val="style65"/>
    <w:next w:val="style86"/>
    <w:uiPriority w:val="99"/>
    <w:rPr>
      <w:color w:val="0087c5"/>
      <w:u w:val="none"/>
      <w:effect w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06">
    <w:name w:val="fblist"/>
    <w:basedOn w:val="style0"/>
    <w:next w:val="style4106"/>
    <w:pPr>
      <w:spacing w:before="100" w:beforeAutospacing="true" w:after="100" w:afterAutospacing="true" w:lineRule="auto" w:line="240"/>
      <w:ind w:left="13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07">
    <w:name w:val="fancybox-bg"/>
    <w:basedOn w:val="style0"/>
    <w:next w:val="style4107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08">
    <w:name w:val="fancybox-title-inside"/>
    <w:basedOn w:val="style0"/>
    <w:next w:val="style4108"/>
    <w:pPr>
      <w:shd w:val="clear" w:color="auto" w:fill="ffffff"/>
      <w:spacing w:before="100" w:beforeAutospacing="true" w:after="100" w:afterAutospacing="true" w:lineRule="auto" w:line="240"/>
      <w:jc w:val="center"/>
    </w:pPr>
    <w:rPr>
      <w:rFonts w:ascii="Times New Roman" w:cs="Times New Roman" w:eastAsia="Times New Roman" w:hAnsi="Times New Roman"/>
      <w:color w:val="333333"/>
      <w:sz w:val="24"/>
      <w:szCs w:val="24"/>
      <w:lang w:bidi="ar-SA"/>
    </w:rPr>
  </w:style>
  <w:style w:type="paragraph" w:customStyle="1" w:styleId="style4109">
    <w:name w:val="fancybox-title-outside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ffffff"/>
      <w:sz w:val="24"/>
      <w:szCs w:val="24"/>
      <w:lang w:bidi="ar-SA"/>
    </w:rPr>
  </w:style>
  <w:style w:type="paragraph" w:customStyle="1" w:styleId="style4110">
    <w:name w:val="fancybox-title-over"/>
    <w:basedOn w:val="style0"/>
    <w:next w:val="style411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ffffff"/>
      <w:sz w:val="24"/>
      <w:szCs w:val="24"/>
      <w:lang w:bidi="ar-SA"/>
    </w:rPr>
  </w:style>
  <w:style w:type="paragraph" w:customStyle="1" w:styleId="style4111">
    <w:name w:val="fancybox-title-float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12">
    <w:name w:val="extra-wrap"/>
    <w:basedOn w:val="style0"/>
    <w:next w:val="style411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13">
    <w:name w:val="alignright"/>
    <w:basedOn w:val="style0"/>
    <w:next w:val="style4113"/>
    <w:pPr>
      <w:spacing w:before="100" w:beforeAutospacing="true" w:after="100" w:afterAutospacing="true" w:lineRule="auto" w:line="240"/>
      <w:jc w:val="right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14">
    <w:name w:val="aligncenter"/>
    <w:basedOn w:val="style0"/>
    <w:next w:val="style4114"/>
    <w:pPr>
      <w:spacing w:before="100" w:beforeAutospacing="true" w:after="100" w:afterAutospacing="true" w:lineRule="auto" w:line="240"/>
      <w:jc w:val="center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15">
    <w:name w:val="color1"/>
    <w:basedOn w:val="style0"/>
    <w:next w:val="style411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ff2100"/>
      <w:sz w:val="24"/>
      <w:szCs w:val="24"/>
      <w:lang w:bidi="ar-SA"/>
    </w:rPr>
  </w:style>
  <w:style w:type="paragraph" w:customStyle="1" w:styleId="style4116">
    <w:name w:val="main"/>
    <w:basedOn w:val="style0"/>
    <w:next w:val="style4116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17">
    <w:name w:val="wrapper"/>
    <w:basedOn w:val="style0"/>
    <w:next w:val="style411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18">
    <w:name w:val="p1"/>
    <w:basedOn w:val="style0"/>
    <w:next w:val="style4118"/>
    <w:pPr>
      <w:spacing w:before="100" w:beforeAutospacing="true" w:after="104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19">
    <w:name w:val="p2"/>
    <w:basedOn w:val="style0"/>
    <w:next w:val="style4119"/>
    <w:pPr>
      <w:spacing w:before="100" w:beforeAutospacing="true" w:after="195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20">
    <w:name w:val="p4"/>
    <w:basedOn w:val="style0"/>
    <w:next w:val="style4120"/>
    <w:pPr>
      <w:spacing w:before="100" w:beforeAutospacing="true" w:after="519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21">
    <w:name w:val="p5"/>
    <w:basedOn w:val="style0"/>
    <w:next w:val="style4121"/>
    <w:pPr>
      <w:spacing w:before="100" w:beforeAutospacing="true" w:after="649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22">
    <w:name w:val="reg"/>
    <w:basedOn w:val="style0"/>
    <w:next w:val="style412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aps/>
      <w:sz w:val="24"/>
      <w:szCs w:val="24"/>
      <w:lang w:bidi="ar-SA"/>
    </w:rPr>
  </w:style>
  <w:style w:type="paragraph" w:customStyle="1" w:styleId="style4123">
    <w:name w:val="title"/>
    <w:basedOn w:val="style0"/>
    <w:next w:val="style4123"/>
    <w:pPr>
      <w:spacing w:before="100" w:beforeAutospacing="true" w:after="234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24">
    <w:name w:val="it"/>
    <w:basedOn w:val="style0"/>
    <w:next w:val="style412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i/>
      <w:iCs/>
      <w:sz w:val="24"/>
      <w:szCs w:val="24"/>
      <w:lang w:bidi="ar-SA"/>
    </w:rPr>
  </w:style>
  <w:style w:type="paragraph" w:customStyle="1" w:styleId="style4125">
    <w:name w:val="letter"/>
    <w:basedOn w:val="style0"/>
    <w:next w:val="style412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pacing w:val="-13"/>
      <w:sz w:val="24"/>
      <w:szCs w:val="24"/>
      <w:lang w:bidi="ar-SA"/>
    </w:rPr>
  </w:style>
  <w:style w:type="paragraph" w:customStyle="1" w:styleId="style4126">
    <w:name w:val="spacing"/>
    <w:basedOn w:val="style0"/>
    <w:next w:val="style4126"/>
    <w:pPr>
      <w:spacing w:before="100" w:beforeAutospacing="true" w:after="100" w:afterAutospacing="true" w:lineRule="auto" w:line="240"/>
      <w:ind w:right="454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27">
    <w:name w:val="indent"/>
    <w:basedOn w:val="style0"/>
    <w:next w:val="style412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28">
    <w:name w:val="indent2"/>
    <w:basedOn w:val="style0"/>
    <w:next w:val="style412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29">
    <w:name w:val="indent-bot"/>
    <w:basedOn w:val="style0"/>
    <w:next w:val="style4129"/>
    <w:pPr>
      <w:spacing w:before="100" w:beforeAutospacing="true" w:after="259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30">
    <w:name w:val="indent-bot2"/>
    <w:basedOn w:val="style0"/>
    <w:next w:val="style4130"/>
    <w:pPr>
      <w:spacing w:before="100" w:beforeAutospacing="true" w:after="389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31">
    <w:name w:val="indent-bot3"/>
    <w:basedOn w:val="style0"/>
    <w:next w:val="style4131"/>
    <w:pPr>
      <w:spacing w:before="100" w:beforeAutospacing="true" w:after="584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32">
    <w:name w:val="img-indent"/>
    <w:basedOn w:val="style0"/>
    <w:next w:val="style4132"/>
    <w:pPr>
      <w:spacing w:after="0" w:lineRule="auto" w:line="240"/>
      <w:ind w:right="259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33">
    <w:name w:val="img-indent2"/>
    <w:basedOn w:val="style0"/>
    <w:next w:val="style4133"/>
    <w:pPr>
      <w:spacing w:after="0" w:lineRule="auto" w:line="240"/>
      <w:ind w:right="169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34">
    <w:name w:val="img-indent-r"/>
    <w:basedOn w:val="style0"/>
    <w:next w:val="style4134"/>
    <w:pPr>
      <w:spacing w:after="0" w:lineRule="auto" w:line="240"/>
      <w:ind w:left="519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35">
    <w:name w:val="prev-indent-bot"/>
    <w:basedOn w:val="style0"/>
    <w:next w:val="style4135"/>
    <w:pPr>
      <w:spacing w:before="100" w:beforeAutospacing="true" w:after="13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36">
    <w:name w:val="clear"/>
    <w:basedOn w:val="style0"/>
    <w:next w:val="style413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37">
    <w:name w:val="bg2"/>
    <w:basedOn w:val="style0"/>
    <w:next w:val="style413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38">
    <w:name w:val="bg"/>
    <w:basedOn w:val="style0"/>
    <w:next w:val="style413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39">
    <w:name w:val="logo"/>
    <w:basedOn w:val="style0"/>
    <w:next w:val="style413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40">
    <w:name w:val="head-box1"/>
    <w:basedOn w:val="style0"/>
    <w:next w:val="style4140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41">
    <w:name w:val="main_h2"/>
    <w:basedOn w:val="style0"/>
    <w:next w:val="style4141"/>
    <w:pPr>
      <w:spacing w:before="100" w:beforeAutospacing="true" w:after="65" w:lineRule="auto" w:line="240"/>
    </w:pPr>
    <w:rPr>
      <w:rFonts w:ascii="Times New Roman" w:cs="Times New Roman" w:eastAsia="Times New Roman" w:hAnsi="Times New Roman"/>
      <w:b/>
      <w:bCs/>
      <w:sz w:val="24"/>
      <w:szCs w:val="24"/>
      <w:lang w:bidi="ar-SA"/>
    </w:rPr>
  </w:style>
  <w:style w:type="paragraph" w:customStyle="1" w:styleId="style4142">
    <w:name w:val="main_h3"/>
    <w:basedOn w:val="style0"/>
    <w:next w:val="style4142"/>
    <w:pPr>
      <w:pBdr>
        <w:bottom w:val="single" w:sz="4" w:space="4" w:color="d6d3d2"/>
      </w:pBdr>
      <w:spacing w:before="100" w:beforeAutospacing="true" w:after="350" w:lineRule="atLeast" w:line="584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43">
    <w:name w:val="head-line"/>
    <w:basedOn w:val="style0"/>
    <w:next w:val="style414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44">
    <w:name w:val="inner-head"/>
    <w:basedOn w:val="style0"/>
    <w:next w:val="style414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45">
    <w:name w:val="login-box"/>
    <w:basedOn w:val="style0"/>
    <w:next w:val="style4145"/>
    <w:pPr>
      <w:spacing w:before="100" w:beforeAutospacing="true" w:after="100" w:afterAutospacing="true" w:lineRule="auto" w:line="240"/>
      <w:ind w:left="1245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46">
    <w:name w:val="head-box2"/>
    <w:basedOn w:val="style0"/>
    <w:next w:val="style4146"/>
    <w:pPr>
      <w:spacing w:before="100" w:beforeAutospacing="true" w:after="100" w:afterAutospacing="true" w:lineRule="auto" w:line="240"/>
      <w:ind w:right="1271"/>
      <w:jc w:val="right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47">
    <w:name w:val="sf-menu"/>
    <w:basedOn w:val="style0"/>
    <w:next w:val="style414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48">
    <w:name w:val="slider-bg"/>
    <w:basedOn w:val="style0"/>
    <w:next w:val="style4148"/>
    <w:pPr>
      <w:pBdr>
        <w:left w:val="single" w:sz="4" w:space="10" w:color="cccccc"/>
        <w:right w:val="single" w:sz="4" w:space="10" w:color="cccccc"/>
        <w:top w:val="single" w:sz="4" w:space="10" w:color="cccccc"/>
        <w:bottom w:val="single" w:sz="4" w:space="10" w:color="cccccc"/>
      </w:pBdr>
      <w:spacing w:after="195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49">
    <w:name w:val="page1-box1"/>
    <w:basedOn w:val="style0"/>
    <w:next w:val="style4149"/>
    <w:pPr>
      <w:spacing w:before="100" w:beforeAutospacing="true" w:after="195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50">
    <w:name w:val="page1-box2"/>
    <w:basedOn w:val="style0"/>
    <w:next w:val="style4150"/>
    <w:pPr>
      <w:spacing w:before="100" w:beforeAutospacing="true" w:after="100" w:afterAutospacing="true" w:lineRule="atLeast" w:line="376"/>
    </w:pPr>
    <w:rPr>
      <w:rFonts w:ascii="Comic Sans MS" w:cs="Times New Roman" w:eastAsia="Times New Roman" w:hAnsi="Comic Sans MS"/>
      <w:sz w:val="34"/>
      <w:szCs w:val="34"/>
      <w:lang w:bidi="ar-SA"/>
    </w:rPr>
  </w:style>
  <w:style w:type="paragraph" w:customStyle="1" w:styleId="style4151">
    <w:name w:val="inner2"/>
    <w:basedOn w:val="style0"/>
    <w:next w:val="style415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52">
    <w:name w:val="p6"/>
    <w:basedOn w:val="style0"/>
    <w:next w:val="style4152"/>
    <w:pPr>
      <w:spacing w:before="100" w:beforeAutospacing="true" w:after="100" w:afterAutospacing="true" w:lineRule="auto" w:line="240"/>
      <w:ind w:left="-337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53">
    <w:name w:val="p7"/>
    <w:basedOn w:val="style0"/>
    <w:next w:val="style4153"/>
    <w:pPr>
      <w:spacing w:before="100" w:beforeAutospacing="true" w:after="100" w:afterAutospacing="true" w:lineRule="auto" w:line="240"/>
      <w:ind w:left="-36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54">
    <w:name w:val="page1-box3"/>
    <w:basedOn w:val="style0"/>
    <w:next w:val="style415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55">
    <w:name w:val="img-bot"/>
    <w:basedOn w:val="style0"/>
    <w:next w:val="style4155"/>
    <w:pPr>
      <w:pBdr>
        <w:left w:val="single" w:sz="4" w:space="5" w:color="eae9e8"/>
        <w:right w:val="single" w:sz="4" w:space="5" w:color="eae9e8"/>
        <w:top w:val="single" w:sz="4" w:space="5" w:color="eae9e8"/>
        <w:bottom w:val="single" w:sz="4" w:space="5" w:color="eae9e8"/>
      </w:pBdr>
      <w:shd w:val="clear" w:color="auto" w:fill="ffffff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56">
    <w:name w:val="page1-box4"/>
    <w:basedOn w:val="style0"/>
    <w:next w:val="style4156"/>
    <w:pPr>
      <w:pBdr>
        <w:left w:val="single" w:sz="4" w:space="10" w:color="cccccc"/>
        <w:right w:val="single" w:sz="4" w:space="10" w:color="cccccc"/>
        <w:top w:val="single" w:sz="4" w:space="10" w:color="cccccc"/>
        <w:bottom w:val="single" w:sz="4" w:space="10" w:color="cccccc"/>
      </w:pBdr>
      <w:shd w:val="clear" w:color="auto" w:fill="ffffff"/>
      <w:spacing w:before="100" w:beforeAutospacing="true" w:after="195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57">
    <w:name w:val="button3"/>
    <w:basedOn w:val="style0"/>
    <w:next w:val="style415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58">
    <w:name w:val="p37"/>
    <w:basedOn w:val="style0"/>
    <w:next w:val="style415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59">
    <w:name w:val="page1-img1"/>
    <w:basedOn w:val="style0"/>
    <w:next w:val="style4159"/>
    <w:pPr>
      <w:spacing w:before="100" w:beforeAutospacing="true" w:after="65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60">
    <w:name w:val="p8"/>
    <w:basedOn w:val="style0"/>
    <w:next w:val="style4160"/>
    <w:pPr>
      <w:spacing w:before="100" w:beforeAutospacing="true" w:after="402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61">
    <w:name w:val="page1-box5"/>
    <w:basedOn w:val="style0"/>
    <w:next w:val="style4161"/>
    <w:pPr>
      <w:spacing w:before="100" w:beforeAutospacing="true" w:after="52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62">
    <w:name w:val="button-1"/>
    <w:basedOn w:val="style0"/>
    <w:next w:val="style4162"/>
    <w:pPr>
      <w:spacing w:before="130" w:after="100" w:afterAutospacing="true" w:lineRule="atLeast" w:line="208"/>
    </w:pPr>
    <w:rPr>
      <w:rFonts w:ascii="Arial" w:cs="Arial" w:eastAsia="Times New Roman" w:hAnsi="Arial"/>
      <w:caps/>
      <w:color w:val="ffffff"/>
      <w:sz w:val="17"/>
      <w:szCs w:val="17"/>
      <w:lang w:bidi="ar-SA"/>
    </w:rPr>
  </w:style>
  <w:style w:type="paragraph" w:customStyle="1" w:styleId="style4163">
    <w:name w:val="p9"/>
    <w:basedOn w:val="style0"/>
    <w:next w:val="style4163"/>
    <w:pPr>
      <w:spacing w:before="100" w:beforeAutospacing="true" w:after="104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64">
    <w:name w:val="link2"/>
    <w:basedOn w:val="style0"/>
    <w:next w:val="style4164"/>
    <w:pPr>
      <w:spacing w:before="100" w:beforeAutospacing="true" w:after="337" w:lineRule="atLeast" w:line="324"/>
    </w:pPr>
    <w:rPr>
      <w:rFonts w:ascii="Arial" w:cs="Arial" w:eastAsia="Times New Roman" w:hAnsi="Arial"/>
      <w:sz w:val="21"/>
      <w:szCs w:val="21"/>
      <w:lang w:bidi="ar-SA"/>
    </w:rPr>
  </w:style>
  <w:style w:type="paragraph" w:customStyle="1" w:styleId="style4165">
    <w:name w:val="p10"/>
    <w:basedOn w:val="style0"/>
    <w:next w:val="style4165"/>
    <w:pPr>
      <w:spacing w:before="100" w:beforeAutospacing="true" w:after="324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66">
    <w:name w:val="list1"/>
    <w:basedOn w:val="style0"/>
    <w:next w:val="style4166"/>
    <w:pPr>
      <w:spacing w:before="100" w:beforeAutospacing="true"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67">
    <w:name w:val="page1-box7"/>
    <w:basedOn w:val="style0"/>
    <w:next w:val="style416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68">
    <w:name w:val="p12"/>
    <w:basedOn w:val="style0"/>
    <w:next w:val="style416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69">
    <w:name w:val="p13"/>
    <w:basedOn w:val="style0"/>
    <w:next w:val="style416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70">
    <w:name w:val="page2-box1"/>
    <w:basedOn w:val="style0"/>
    <w:next w:val="style4170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71">
    <w:name w:val="inner3"/>
    <w:basedOn w:val="style0"/>
    <w:next w:val="style4171"/>
    <w:pPr>
      <w:spacing w:before="100" w:beforeAutospacing="true" w:after="100" w:afterAutospacing="true" w:lineRule="auto" w:line="240"/>
      <w:ind w:right="259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72">
    <w:name w:val="inner4"/>
    <w:basedOn w:val="style0"/>
    <w:next w:val="style4172"/>
    <w:pPr>
      <w:spacing w:before="100" w:beforeAutospacing="true" w:after="100" w:afterAutospacing="true" w:lineRule="auto" w:line="240"/>
      <w:ind w:right="259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73">
    <w:name w:val="button2"/>
    <w:basedOn w:val="style0"/>
    <w:next w:val="style4173"/>
    <w:pPr>
      <w:shd w:val="clear" w:color="auto" w:fill="fc7342"/>
      <w:spacing w:before="100" w:beforeAutospacing="true" w:after="100" w:afterAutospacing="true" w:lineRule="atLeast" w:line="208"/>
      <w:ind w:left="259"/>
    </w:pPr>
    <w:rPr>
      <w:rFonts w:ascii="Arial" w:cs="Arial" w:eastAsia="Times New Roman" w:hAnsi="Arial"/>
      <w:caps/>
      <w:sz w:val="17"/>
      <w:szCs w:val="17"/>
      <w:lang w:bidi="ar-SA"/>
    </w:rPr>
  </w:style>
  <w:style w:type="paragraph" w:customStyle="1" w:styleId="style4174">
    <w:name w:val="inner5"/>
    <w:basedOn w:val="style0"/>
    <w:next w:val="style417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75">
    <w:name w:val="p14"/>
    <w:basedOn w:val="style0"/>
    <w:next w:val="style4175"/>
    <w:pPr>
      <w:spacing w:before="100" w:beforeAutospacing="true" w:after="519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76">
    <w:name w:val="main_h3_1"/>
    <w:basedOn w:val="style0"/>
    <w:next w:val="style4176"/>
    <w:pPr>
      <w:pBdr>
        <w:bottom w:val="single" w:sz="4" w:space="0" w:color="d6d3d2"/>
      </w:pBdr>
      <w:spacing w:before="100" w:beforeAutospacing="true" w:after="467" w:lineRule="atLeast" w:line="545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77">
    <w:name w:val="page2-box2"/>
    <w:basedOn w:val="style0"/>
    <w:next w:val="style4177"/>
    <w:pPr>
      <w:pBdr>
        <w:left w:val="single" w:sz="4" w:space="0" w:color="ffffff"/>
        <w:right w:val="single" w:sz="4" w:space="0" w:color="ffffff"/>
        <w:top w:val="single" w:sz="4" w:space="0" w:color="ffffff"/>
        <w:bottom w:val="single" w:sz="4" w:space="0" w:color="ffffff"/>
      </w:pBd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78">
    <w:name w:val="td1"/>
    <w:basedOn w:val="style0"/>
    <w:next w:val="style4178"/>
    <w:pPr>
      <w:pBdr>
        <w:right w:val="single" w:sz="4" w:space="0" w:color="ffffff"/>
        <w:bottom w:val="single" w:sz="4" w:space="0" w:color="ffffff"/>
      </w:pBdr>
      <w:spacing w:before="100" w:beforeAutospacing="true" w:after="100" w:afterAutospacing="true" w:lineRule="atLeast" w:line="259"/>
      <w:jc w:val="center"/>
      <w:textAlignment w:val="center"/>
    </w:pPr>
    <w:rPr>
      <w:rFonts w:ascii="Times New Roman" w:cs="Times New Roman" w:eastAsia="Times New Roman" w:hAnsi="Times New Roman"/>
      <w:sz w:val="21"/>
      <w:szCs w:val="21"/>
      <w:lang w:bidi="ar-SA"/>
    </w:rPr>
  </w:style>
  <w:style w:type="paragraph" w:customStyle="1" w:styleId="style4179">
    <w:name w:val="td2"/>
    <w:basedOn w:val="style0"/>
    <w:next w:val="style4179"/>
    <w:pPr>
      <w:pBdr>
        <w:right w:val="single" w:sz="4" w:space="0" w:color="ffffff"/>
        <w:bottom w:val="single" w:sz="4" w:space="0" w:color="ffffff"/>
      </w:pBdr>
      <w:spacing w:before="100" w:beforeAutospacing="true" w:after="100" w:afterAutospacing="true" w:lineRule="atLeast" w:line="259"/>
      <w:jc w:val="center"/>
      <w:textAlignment w:val="center"/>
    </w:pPr>
    <w:rPr>
      <w:rFonts w:ascii="Times New Roman" w:cs="Times New Roman" w:eastAsia="Times New Roman" w:hAnsi="Times New Roman"/>
      <w:sz w:val="21"/>
      <w:szCs w:val="21"/>
      <w:lang w:bidi="ar-SA"/>
    </w:rPr>
  </w:style>
  <w:style w:type="paragraph" w:customStyle="1" w:styleId="style4180">
    <w:name w:val="td3"/>
    <w:basedOn w:val="style0"/>
    <w:next w:val="style4180"/>
    <w:pPr>
      <w:pBdr>
        <w:bottom w:val="single" w:sz="4" w:space="0" w:color="ffffff"/>
      </w:pBdr>
      <w:spacing w:before="100" w:beforeAutospacing="true" w:after="100" w:afterAutospacing="true" w:lineRule="atLeast" w:line="259"/>
      <w:jc w:val="center"/>
      <w:textAlignment w:val="center"/>
    </w:pPr>
    <w:rPr>
      <w:rFonts w:ascii="Times New Roman" w:cs="Times New Roman" w:eastAsia="Times New Roman" w:hAnsi="Times New Roman"/>
      <w:sz w:val="21"/>
      <w:szCs w:val="21"/>
      <w:lang w:bidi="ar-SA"/>
    </w:rPr>
  </w:style>
  <w:style w:type="paragraph" w:customStyle="1" w:styleId="style4181">
    <w:name w:val="td5"/>
    <w:basedOn w:val="style0"/>
    <w:next w:val="style418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82">
    <w:name w:val="p15"/>
    <w:basedOn w:val="style0"/>
    <w:next w:val="style418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83">
    <w:name w:val="page2-img4"/>
    <w:basedOn w:val="style0"/>
    <w:next w:val="style4183"/>
    <w:pPr>
      <w:spacing w:before="100" w:beforeAutospacing="true" w:after="208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84">
    <w:name w:val="dl1"/>
    <w:basedOn w:val="style0"/>
    <w:next w:val="style4184"/>
    <w:pPr>
      <w:spacing w:before="100" w:beforeAutospacing="true" w:after="402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85">
    <w:name w:val="page3-box2"/>
    <w:basedOn w:val="style0"/>
    <w:next w:val="style4185"/>
    <w:pPr>
      <w:pBdr>
        <w:left w:val="single" w:sz="4" w:space="0" w:color="ffffff"/>
        <w:right w:val="single" w:sz="4" w:space="0" w:color="ffffff"/>
        <w:top w:val="single" w:sz="4" w:space="0" w:color="ffffff"/>
        <w:bottom w:val="single" w:sz="4" w:space="0" w:color="ffffff"/>
      </w:pBdr>
      <w:spacing w:before="100" w:beforeAutospacing="true" w:after="39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86">
    <w:name w:val="page3-box1"/>
    <w:basedOn w:val="style0"/>
    <w:next w:val="style418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87">
    <w:name w:val="p16"/>
    <w:basedOn w:val="style0"/>
    <w:next w:val="style4187"/>
    <w:pPr>
      <w:spacing w:before="100" w:beforeAutospacing="true" w:after="35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88">
    <w:name w:val="link4"/>
    <w:basedOn w:val="style0"/>
    <w:next w:val="style4188"/>
    <w:pPr>
      <w:spacing w:before="104" w:after="100" w:afterAutospacing="true" w:lineRule="atLeast" w:line="467"/>
      <w:ind w:left="402"/>
    </w:pPr>
    <w:rPr>
      <w:rFonts w:ascii="Comic Sans MS" w:cs="Times New Roman" w:eastAsia="Times New Roman" w:hAnsi="Comic Sans MS"/>
      <w:sz w:val="39"/>
      <w:szCs w:val="39"/>
      <w:lang w:bidi="ar-SA"/>
    </w:rPr>
  </w:style>
  <w:style w:type="paragraph" w:customStyle="1" w:styleId="style4189">
    <w:name w:val="inner6"/>
    <w:basedOn w:val="style0"/>
    <w:next w:val="style418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90">
    <w:name w:val="link5"/>
    <w:basedOn w:val="style0"/>
    <w:next w:val="style4190"/>
    <w:pPr>
      <w:spacing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91">
    <w:name w:val="page3-box4"/>
    <w:basedOn w:val="style0"/>
    <w:next w:val="style4191"/>
    <w:pPr>
      <w:spacing w:before="100" w:beforeAutospacing="true" w:after="100" w:afterAutospacing="true" w:lineRule="atLeast" w:line="778"/>
      <w:ind w:right="221"/>
    </w:pPr>
    <w:rPr>
      <w:rFonts w:ascii="Comic Sans MS" w:cs="Times New Roman" w:eastAsia="Times New Roman" w:hAnsi="Comic Sans MS"/>
      <w:spacing w:val="-13"/>
      <w:sz w:val="65"/>
      <w:szCs w:val="65"/>
      <w:lang w:bidi="ar-SA"/>
    </w:rPr>
  </w:style>
  <w:style w:type="paragraph" w:customStyle="1" w:styleId="style4192">
    <w:name w:val="page3-img2"/>
    <w:basedOn w:val="style0"/>
    <w:next w:val="style4192"/>
    <w:pPr>
      <w:spacing w:before="100" w:beforeAutospacing="true" w:after="337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93">
    <w:name w:val="p17"/>
    <w:basedOn w:val="style0"/>
    <w:next w:val="style419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94">
    <w:name w:val="page3-box3"/>
    <w:basedOn w:val="style0"/>
    <w:next w:val="style4194"/>
    <w:pPr>
      <w:spacing w:before="100" w:beforeAutospacing="true" w:after="13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95">
    <w:name w:val="page3-box5"/>
    <w:basedOn w:val="style0"/>
    <w:next w:val="style4195"/>
    <w:pPr>
      <w:spacing w:before="389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96">
    <w:name w:val="page3-box6"/>
    <w:basedOn w:val="style0"/>
    <w:next w:val="style419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97">
    <w:name w:val="p19"/>
    <w:basedOn w:val="style0"/>
    <w:next w:val="style4197"/>
    <w:pPr>
      <w:shd w:val="clear" w:color="auto" w:fill="6c6460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98">
    <w:name w:val="page4-box1"/>
    <w:basedOn w:val="style0"/>
    <w:next w:val="style4198"/>
    <w:pPr>
      <w:spacing w:before="100" w:beforeAutospacing="true" w:after="545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199">
    <w:name w:val="page4-img1"/>
    <w:basedOn w:val="style0"/>
    <w:next w:val="style4199"/>
    <w:pPr>
      <w:spacing w:before="100" w:beforeAutospacing="true" w:after="415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00">
    <w:name w:val="p22"/>
    <w:basedOn w:val="style0"/>
    <w:next w:val="style420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01">
    <w:name w:val="p23"/>
    <w:basedOn w:val="style0"/>
    <w:next w:val="style420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02">
    <w:name w:val="p24"/>
    <w:basedOn w:val="style0"/>
    <w:next w:val="style4202"/>
    <w:pPr>
      <w:spacing w:before="100" w:beforeAutospacing="true" w:after="428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03">
    <w:name w:val="p29"/>
    <w:basedOn w:val="style0"/>
    <w:next w:val="style4203"/>
    <w:pPr>
      <w:spacing w:before="100" w:beforeAutospacing="true" w:after="415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04">
    <w:name w:val="text1"/>
    <w:basedOn w:val="style0"/>
    <w:next w:val="style420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b/>
      <w:bCs/>
      <w:sz w:val="17"/>
      <w:szCs w:val="17"/>
      <w:lang w:bidi="ar-SA"/>
    </w:rPr>
  </w:style>
  <w:style w:type="paragraph" w:customStyle="1" w:styleId="style4205">
    <w:name w:val="p25"/>
    <w:basedOn w:val="style0"/>
    <w:next w:val="style4205"/>
    <w:pPr>
      <w:spacing w:before="100" w:beforeAutospacing="true" w:after="402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06">
    <w:name w:val="p28"/>
    <w:basedOn w:val="style0"/>
    <w:next w:val="style4206"/>
    <w:pPr>
      <w:spacing w:before="100" w:beforeAutospacing="true" w:after="100" w:afterAutospacing="true" w:lineRule="auto" w:line="240"/>
      <w:ind w:right="169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07">
    <w:name w:val="page5-box2"/>
    <w:basedOn w:val="style0"/>
    <w:next w:val="style4207"/>
    <w:pPr>
      <w:spacing w:before="100" w:beforeAutospacing="true" w:after="208" w:lineRule="atLeast" w:line="234"/>
      <w:ind w:right="324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08">
    <w:name w:val="last3"/>
    <w:basedOn w:val="style0"/>
    <w:next w:val="style4208"/>
    <w:pPr>
      <w:spacing w:before="100" w:beforeAutospacing="true" w:after="169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09">
    <w:name w:val="p33"/>
    <w:basedOn w:val="style0"/>
    <w:next w:val="style4209"/>
    <w:pPr>
      <w:spacing w:before="100" w:beforeAutospacing="true" w:after="545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10">
    <w:name w:val="page5-img1"/>
    <w:basedOn w:val="style0"/>
    <w:next w:val="style4210"/>
    <w:pPr>
      <w:spacing w:before="100" w:beforeAutospacing="true" w:after="100" w:afterAutospacing="true" w:lineRule="auto" w:line="240"/>
      <w:ind w:right="259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11">
    <w:name w:val="p30"/>
    <w:basedOn w:val="style0"/>
    <w:next w:val="style42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12">
    <w:name w:val="p31"/>
    <w:basedOn w:val="style0"/>
    <w:next w:val="style421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13">
    <w:name w:val="p32"/>
    <w:basedOn w:val="style0"/>
    <w:next w:val="style4213"/>
    <w:pPr>
      <w:spacing w:before="100" w:beforeAutospacing="true" w:after="100" w:afterAutospacing="true" w:lineRule="auto" w:line="240"/>
      <w:ind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14">
    <w:name w:val="page6-img1"/>
    <w:basedOn w:val="style0"/>
    <w:next w:val="style4214"/>
    <w:pPr>
      <w:spacing w:before="100" w:beforeAutospacing="true" w:after="389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15">
    <w:name w:val="text2"/>
    <w:basedOn w:val="style0"/>
    <w:next w:val="style4215"/>
    <w:pPr>
      <w:spacing w:before="100" w:beforeAutospacing="true" w:after="156" w:lineRule="auto" w:line="240"/>
    </w:pPr>
    <w:rPr>
      <w:rFonts w:ascii="Arial" w:cs="Arial" w:eastAsia="Times New Roman" w:hAnsi="Arial"/>
      <w:sz w:val="21"/>
      <w:szCs w:val="21"/>
      <w:lang w:bidi="ar-SA"/>
    </w:rPr>
  </w:style>
  <w:style w:type="paragraph" w:customStyle="1" w:styleId="style4216">
    <w:name w:val="link6"/>
    <w:basedOn w:val="style0"/>
    <w:next w:val="style421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b/>
      <w:bCs/>
      <w:sz w:val="24"/>
      <w:szCs w:val="24"/>
      <w:u w:val="single"/>
      <w:lang w:bidi="ar-SA"/>
    </w:rPr>
  </w:style>
  <w:style w:type="paragraph" w:customStyle="1" w:styleId="style4217">
    <w:name w:val="p35"/>
    <w:basedOn w:val="style0"/>
    <w:next w:val="style421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18">
    <w:name w:val="foot-bg"/>
    <w:basedOn w:val="style0"/>
    <w:next w:val="style4218"/>
    <w:pPr>
      <w:shd w:val="clear" w:color="auto" w:fill="6c6460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19">
    <w:name w:val="foot-page"/>
    <w:basedOn w:val="style0"/>
    <w:next w:val="style4219"/>
    <w:pPr>
      <w:spacing w:before="100" w:beforeAutospacing="true" w:after="100" w:afterAutospacing="true" w:lineRule="auto" w:line="240"/>
      <w:jc w:val="center"/>
    </w:pPr>
    <w:rPr>
      <w:rFonts w:ascii="Times New Roman" w:cs="Times New Roman" w:eastAsia="Times New Roman" w:hAnsi="Times New Roman"/>
      <w:color w:val="adaaa8"/>
      <w:sz w:val="24"/>
      <w:szCs w:val="24"/>
      <w:lang w:bidi="ar-SA"/>
    </w:rPr>
  </w:style>
  <w:style w:type="paragraph" w:customStyle="1" w:styleId="style4220">
    <w:name w:val="link3"/>
    <w:basedOn w:val="style0"/>
    <w:next w:val="style4220"/>
    <w:pPr>
      <w:spacing w:before="100" w:beforeAutospacing="true" w:after="100" w:afterAutospacing="true" w:lineRule="auto" w:line="240"/>
      <w:ind w:left="259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21">
    <w:name w:val="menu"/>
    <w:basedOn w:val="style0"/>
    <w:next w:val="style4221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22">
    <w:name w:val="icons"/>
    <w:basedOn w:val="style0"/>
    <w:next w:val="style4222"/>
    <w:pPr>
      <w:spacing w:before="221" w:after="26" w:lineRule="auto" w:line="240"/>
      <w:ind w:left="130" w:right="26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23">
    <w:name w:val="headerelem"/>
    <w:basedOn w:val="style0"/>
    <w:next w:val="style4223"/>
    <w:pPr>
      <w:spacing w:before="100" w:beforeAutospacing="true" w:after="100" w:afterAutospacing="true" w:lineRule="auto" w:line="240"/>
      <w:ind w:left="221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24">
    <w:name w:val="videoinner"/>
    <w:basedOn w:val="style0"/>
    <w:next w:val="style422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25">
    <w:name w:val="videoinner_headding"/>
    <w:basedOn w:val="style0"/>
    <w:next w:val="style4225"/>
    <w:pPr>
      <w:pBdr>
        <w:bottom w:val="single" w:sz="24" w:space="0" w:color="ff6600"/>
      </w:pBd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26">
    <w:name w:val="limain"/>
    <w:basedOn w:val="style0"/>
    <w:next w:val="style4226"/>
    <w:pPr>
      <w:pBdr>
        <w:left w:val="single" w:sz="12" w:space="0" w:color="ffffff"/>
        <w:right w:val="single" w:sz="12" w:space="0" w:color="ffffff"/>
        <w:top w:val="single" w:sz="12" w:space="0" w:color="ffffff"/>
        <w:bottom w:val="single" w:sz="12" w:space="0" w:color="ffffff"/>
      </w:pBdr>
      <w:spacing w:before="91" w:after="26" w:lineRule="auto" w:line="240"/>
      <w:ind w:left="65" w:right="65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27">
    <w:name w:val="sublidiv"/>
    <w:basedOn w:val="style0"/>
    <w:next w:val="style4227"/>
    <w:pPr>
      <w:spacing w:after="39" w:lineRule="auto" w:line="240"/>
      <w:ind w:left="65" w:right="65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28">
    <w:name w:val="subparttwodiv"/>
    <w:basedOn w:val="style0"/>
    <w:next w:val="style4228"/>
    <w:pPr>
      <w:spacing w:after="65" w:lineRule="auto" w:line="240"/>
      <w:ind w:left="65" w:right="65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29">
    <w:name w:val="morevideo"/>
    <w:basedOn w:val="style0"/>
    <w:next w:val="style422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b/>
      <w:bCs/>
      <w:color w:val="ff6600"/>
      <w:sz w:val="24"/>
      <w:szCs w:val="24"/>
      <w:lang w:bidi="ar-SA"/>
    </w:rPr>
  </w:style>
  <w:style w:type="paragraph" w:customStyle="1" w:styleId="style4230">
    <w:name w:val="lisub"/>
    <w:basedOn w:val="style0"/>
    <w:next w:val="style4230"/>
    <w:pPr>
      <w:spacing w:before="91" w:after="26" w:lineRule="auto" w:line="240"/>
      <w:ind w:left="78" w:right="78"/>
    </w:pPr>
    <w:rPr>
      <w:rFonts w:ascii="Times New Roman" w:cs="Times New Roman" w:eastAsia="Times New Roman" w:hAnsi="Times New Roman"/>
      <w:sz w:val="16"/>
      <w:szCs w:val="16"/>
      <w:lang w:bidi="ar-SA"/>
    </w:rPr>
  </w:style>
  <w:style w:type="paragraph" w:customStyle="1" w:styleId="style4231">
    <w:name w:val="features_equal_default"/>
    <w:basedOn w:val="style0"/>
    <w:next w:val="style4231"/>
    <w:pPr>
      <w:spacing w:before="100" w:beforeAutospacing="true" w:after="78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32">
    <w:name w:val="short"/>
    <w:basedOn w:val="style0"/>
    <w:next w:val="style4232"/>
    <w:pPr>
      <w:spacing w:before="100" w:beforeAutospacing="true" w:after="39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33">
    <w:name w:val="short_holder"/>
    <w:basedOn w:val="style0"/>
    <w:next w:val="style4233"/>
    <w:pPr>
      <w:pBdr>
        <w:left w:val="single" w:sz="4" w:space="7" w:color="cccccc"/>
        <w:right w:val="single" w:sz="4" w:space="7" w:color="cccccc"/>
        <w:top w:val="single" w:sz="4" w:space="7" w:color="cccccc"/>
        <w:bottom w:val="single" w:sz="4" w:space="7" w:color="cccccc"/>
      </w:pBdr>
      <w:shd w:val="clear" w:color="auto" w:fill="ffffff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34">
    <w:name w:val="modulebox"/>
    <w:basedOn w:val="style0"/>
    <w:next w:val="style4234"/>
    <w:pPr>
      <w:pBdr>
        <w:left w:val="single" w:sz="4" w:space="7" w:color="cccccc"/>
        <w:right w:val="single" w:sz="4" w:space="7" w:color="cccccc"/>
        <w:top w:val="single" w:sz="4" w:space="7" w:color="cccccc"/>
        <w:bottom w:val="single" w:sz="4" w:space="7" w:color="cccccc"/>
      </w:pBdr>
      <w:spacing w:after="13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35">
    <w:name w:val="module"/>
    <w:basedOn w:val="style0"/>
    <w:next w:val="style4235"/>
    <w:pPr>
      <w:spacing w:after="13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36">
    <w:name w:val="connect_widget"/>
    <w:basedOn w:val="style0"/>
    <w:next w:val="style423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37">
    <w:name w:val="form-wrapper"/>
    <w:basedOn w:val="style0"/>
    <w:next w:val="style4237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38">
    <w:name w:val="videolist"/>
    <w:basedOn w:val="style0"/>
    <w:next w:val="style423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39">
    <w:name w:val="play_but"/>
    <w:basedOn w:val="style0"/>
    <w:next w:val="style4239"/>
    <w:pPr>
      <w:spacing w:before="389" w:after="100" w:afterAutospacing="true" w:lineRule="auto" w:line="240"/>
      <w:ind w:left="454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40">
    <w:name w:val="scroll-prev-five"/>
    <w:basedOn w:val="style0"/>
    <w:next w:val="style4240"/>
    <w:pPr>
      <w:spacing w:before="100" w:beforeAutospacing="true" w:after="100" w:afterAutospacing="true" w:lineRule="auto" w:line="240"/>
      <w:ind w:firstLine="1355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41">
    <w:name w:val="scroll-next-five"/>
    <w:basedOn w:val="style0"/>
    <w:next w:val="style4241"/>
    <w:pPr>
      <w:spacing w:before="100" w:beforeAutospacing="true" w:after="100" w:afterAutospacing="true" w:lineRule="auto" w:line="240"/>
      <w:ind w:left="-39" w:firstLine="1355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42">
    <w:name w:val="footer_menu_bg"/>
    <w:basedOn w:val="style0"/>
    <w:next w:val="style4242"/>
    <w:pPr>
      <w:pBdr>
        <w:top w:val="single" w:sz="2" w:space="8" w:color="cabf90"/>
      </w:pBdr>
      <w:shd w:val="clear" w:color="auto" w:fill="6c6460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43">
    <w:name w:val="footer_box"/>
    <w:basedOn w:val="style0"/>
    <w:next w:val="style4243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44">
    <w:name w:val="footer_menu"/>
    <w:basedOn w:val="style0"/>
    <w:next w:val="style4244"/>
    <w:pPr>
      <w:spacing w:after="0" w:lineRule="auto" w:line="391"/>
    </w:pPr>
    <w:rPr>
      <w:rFonts w:ascii="Times New Roman" w:cs="Times New Roman" w:eastAsia="Times New Roman" w:hAnsi="Times New Roman"/>
      <w:sz w:val="14"/>
      <w:szCs w:val="14"/>
      <w:lang w:bidi="ar-SA"/>
    </w:rPr>
  </w:style>
  <w:style w:type="paragraph" w:customStyle="1" w:styleId="style4245">
    <w:name w:val="copyright_bg"/>
    <w:basedOn w:val="style0"/>
    <w:next w:val="style4245"/>
    <w:pPr>
      <w:shd w:val="clear" w:color="auto" w:fill="0c0c0c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46">
    <w:name w:val="copyright"/>
    <w:basedOn w:val="style0"/>
    <w:next w:val="style4246"/>
    <w:pPr>
      <w:spacing w:after="0" w:lineRule="auto" w:line="240"/>
      <w:jc w:val="center"/>
    </w:pPr>
    <w:rPr>
      <w:rFonts w:ascii="Times New Roman" w:cs="Times New Roman" w:eastAsia="Times New Roman" w:hAnsi="Times New Roman"/>
      <w:color w:val="ffffff"/>
      <w:sz w:val="24"/>
      <w:szCs w:val="24"/>
      <w:lang w:bidi="ar-SA"/>
    </w:rPr>
  </w:style>
  <w:style w:type="paragraph" w:customStyle="1" w:styleId="style4247">
    <w:name w:val="container_12"/>
    <w:basedOn w:val="style0"/>
    <w:next w:val="style4247"/>
    <w:pPr>
      <w:spacing w:before="195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48">
    <w:name w:val="grid_1"/>
    <w:basedOn w:val="style0"/>
    <w:next w:val="style4248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49">
    <w:name w:val="grid_2"/>
    <w:basedOn w:val="style0"/>
    <w:next w:val="style4249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50">
    <w:name w:val="grid_3"/>
    <w:basedOn w:val="style0"/>
    <w:next w:val="style4250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51">
    <w:name w:val="grid_4"/>
    <w:basedOn w:val="style0"/>
    <w:next w:val="style4251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52">
    <w:name w:val="grid_5"/>
    <w:basedOn w:val="style0"/>
    <w:next w:val="style4252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53">
    <w:name w:val="grid_6"/>
    <w:basedOn w:val="style0"/>
    <w:next w:val="style4253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54">
    <w:name w:val="grid_7"/>
    <w:basedOn w:val="style0"/>
    <w:next w:val="style4254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55">
    <w:name w:val="grid_8"/>
    <w:basedOn w:val="style0"/>
    <w:next w:val="style4255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56">
    <w:name w:val="grid_9"/>
    <w:basedOn w:val="style0"/>
    <w:next w:val="style4256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57">
    <w:name w:val="grid_10"/>
    <w:basedOn w:val="style0"/>
    <w:next w:val="style4257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58">
    <w:name w:val="grid_11"/>
    <w:basedOn w:val="style0"/>
    <w:next w:val="style4258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59">
    <w:name w:val="grid_12"/>
    <w:basedOn w:val="style0"/>
    <w:next w:val="style4259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60">
    <w:name w:val="alpha"/>
    <w:basedOn w:val="style0"/>
    <w:next w:val="style426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61">
    <w:name w:val="omega"/>
    <w:basedOn w:val="style0"/>
    <w:next w:val="style426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62">
    <w:name w:val="font-face"/>
    <w:basedOn w:val="style0"/>
    <w:next w:val="style4262"/>
    <w:pPr>
      <w:spacing w:before="100" w:beforeAutospacing="true" w:after="100" w:afterAutospacing="true" w:lineRule="auto" w:line="240"/>
    </w:pPr>
    <w:rPr>
      <w:rFonts w:ascii="Oswald" w:cs="Times New Roman" w:eastAsia="Times New Roman" w:hAnsi="Oswald"/>
      <w:sz w:val="24"/>
      <w:szCs w:val="24"/>
      <w:lang w:bidi="ar-SA"/>
    </w:rPr>
  </w:style>
  <w:style w:type="paragraph" w:customStyle="1" w:styleId="style4263">
    <w:name w:val="topbar"/>
    <w:basedOn w:val="style0"/>
    <w:next w:val="style4263"/>
    <w:pPr>
      <w:pBdr>
        <w:bottom w:val="single" w:sz="18" w:space="3" w:color="726661"/>
      </w:pBdr>
      <w:spacing w:before="100" w:beforeAutospacing="true" w:after="156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64">
    <w:name w:val="latest_short_holder"/>
    <w:basedOn w:val="style0"/>
    <w:next w:val="style4264"/>
    <w:pPr>
      <w:pBdr>
        <w:left w:val="single" w:sz="4" w:space="7" w:color="cccccc"/>
        <w:right w:val="single" w:sz="4" w:space="7" w:color="cccccc"/>
        <w:top w:val="single" w:sz="4" w:space="7" w:color="cccccc"/>
        <w:bottom w:val="single" w:sz="4" w:space="7" w:color="cccccc"/>
      </w:pBd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65">
    <w:name w:val="pager"/>
    <w:basedOn w:val="style0"/>
    <w:next w:val="style4265"/>
    <w:pPr>
      <w:spacing w:before="100" w:beforeAutospacing="true" w:after="100" w:afterAutospacing="true" w:lineRule="auto" w:line="240"/>
      <w:jc w:val="center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66">
    <w:name w:val="pager-current"/>
    <w:basedOn w:val="style0"/>
    <w:next w:val="style426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b/>
      <w:bCs/>
      <w:sz w:val="24"/>
      <w:szCs w:val="24"/>
      <w:lang w:bidi="ar-SA"/>
    </w:rPr>
  </w:style>
  <w:style w:type="paragraph" w:customStyle="1" w:styleId="style4267">
    <w:name w:val="login_input"/>
    <w:basedOn w:val="style0"/>
    <w:next w:val="style4267"/>
    <w:pPr>
      <w:pBdr>
        <w:left w:val="single" w:sz="4" w:space="3" w:color="dddddd"/>
        <w:right w:val="single" w:sz="4" w:space="3" w:color="dddddd"/>
        <w:top w:val="single" w:sz="4" w:space="0" w:color="dddddd"/>
        <w:bottom w:val="single" w:sz="4" w:space="0" w:color="dddddd"/>
      </w:pBd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4b4c4d"/>
      <w:sz w:val="24"/>
      <w:szCs w:val="24"/>
      <w:lang w:bidi="ar-SA"/>
    </w:rPr>
  </w:style>
  <w:style w:type="paragraph" w:customStyle="1" w:styleId="style4268">
    <w:name w:val="tag5"/>
    <w:basedOn w:val="style0"/>
    <w:next w:val="style426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c45221"/>
      <w:sz w:val="43"/>
      <w:szCs w:val="43"/>
      <w:lang w:bidi="ar-SA"/>
    </w:rPr>
  </w:style>
  <w:style w:type="paragraph" w:customStyle="1" w:styleId="style4269">
    <w:name w:val="badge1"/>
    <w:basedOn w:val="style0"/>
    <w:next w:val="style4269"/>
    <w:pPr>
      <w:spacing w:after="13" w:lineRule="auto" w:line="240"/>
      <w:ind w:left="39" w:right="13"/>
      <w:textAlignment w:val="bottom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70">
    <w:name w:val="badge2"/>
    <w:basedOn w:val="style0"/>
    <w:next w:val="style4270"/>
    <w:pPr>
      <w:spacing w:after="13" w:lineRule="auto" w:line="240"/>
      <w:ind w:left="39" w:right="13"/>
      <w:textAlignment w:val="bottom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71">
    <w:name w:val="badge3"/>
    <w:basedOn w:val="style0"/>
    <w:next w:val="style4271"/>
    <w:pPr>
      <w:spacing w:after="13" w:lineRule="auto" w:line="240"/>
      <w:ind w:left="39" w:right="13"/>
      <w:textAlignment w:val="bottom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72">
    <w:name w:val="badgecount"/>
    <w:basedOn w:val="style0"/>
    <w:next w:val="style427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808185"/>
      <w:sz w:val="24"/>
      <w:szCs w:val="24"/>
      <w:lang w:bidi="ar-SA"/>
    </w:rPr>
  </w:style>
  <w:style w:type="paragraph" w:customStyle="1" w:styleId="style4273">
    <w:name w:val="badge"/>
    <w:basedOn w:val="style0"/>
    <w:next w:val="style4273"/>
    <w:pPr>
      <w:pBdr>
        <w:left w:val="single" w:sz="4" w:space="2" w:color="333333"/>
        <w:right w:val="single" w:sz="4" w:space="2" w:color="333333"/>
        <w:top w:val="single" w:sz="4" w:space="0" w:color="333333"/>
        <w:bottom w:val="single" w:sz="4" w:space="0" w:color="333333"/>
      </w:pBdr>
      <w:shd w:val="clear" w:color="auto" w:fill="333333"/>
      <w:spacing w:after="39" w:lineRule="atLeast" w:line="311"/>
      <w:ind w:right="39"/>
    </w:pPr>
    <w:rPr>
      <w:rFonts w:ascii="Times New Roman" w:cs="Times New Roman" w:eastAsia="Times New Roman" w:hAnsi="Times New Roman"/>
      <w:color w:val="ffffff"/>
      <w:sz w:val="24"/>
      <w:szCs w:val="24"/>
      <w:lang w:bidi="ar-SA"/>
    </w:rPr>
  </w:style>
  <w:style w:type="paragraph" w:customStyle="1" w:styleId="style4274">
    <w:name w:val="badge-tag"/>
    <w:basedOn w:val="style0"/>
    <w:next w:val="style4274"/>
    <w:pPr>
      <w:pBdr>
        <w:left w:val="single" w:sz="4" w:space="2" w:color="333333"/>
        <w:right w:val="single" w:sz="4" w:space="2" w:color="333333"/>
        <w:top w:val="single" w:sz="4" w:space="0" w:color="333333"/>
        <w:bottom w:val="single" w:sz="4" w:space="0" w:color="333333"/>
      </w:pBdr>
      <w:shd w:val="clear" w:color="auto" w:fill="333333"/>
      <w:spacing w:after="39" w:lineRule="atLeast" w:line="311"/>
      <w:ind w:right="39"/>
    </w:pPr>
    <w:rPr>
      <w:rFonts w:ascii="Times New Roman" w:cs="Times New Roman" w:eastAsia="Times New Roman" w:hAnsi="Times New Roman"/>
      <w:color w:val="ffffff"/>
      <w:sz w:val="24"/>
      <w:szCs w:val="24"/>
      <w:lang w:bidi="ar-SA"/>
    </w:rPr>
  </w:style>
  <w:style w:type="paragraph" w:customStyle="1" w:styleId="style4275">
    <w:name w:val="answerlogin"/>
    <w:basedOn w:val="style0"/>
    <w:next w:val="style427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76">
    <w:name w:val="askanswer"/>
    <w:basedOn w:val="style0"/>
    <w:next w:val="style4276"/>
    <w:pPr>
      <w:pBdr>
        <w:left w:val="single" w:sz="4" w:space="7" w:color="cccccc"/>
        <w:right w:val="single" w:sz="4" w:space="7" w:color="cccccc"/>
        <w:top w:val="single" w:sz="4" w:space="7" w:color="cccccc"/>
        <w:bottom w:val="single" w:sz="4" w:space="7" w:color="cccccc"/>
      </w:pBd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77">
    <w:name w:val="edituser"/>
    <w:basedOn w:val="style0"/>
    <w:next w:val="style427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78">
    <w:name w:val="block"/>
    <w:basedOn w:val="style0"/>
    <w:next w:val="style4278"/>
    <w:pPr>
      <w:shd w:val="clear" w:color="auto" w:fill="ecf5fa"/>
      <w:spacing w:before="52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79">
    <w:name w:val="bc"/>
    <w:basedOn w:val="style0"/>
    <w:next w:val="style427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000000"/>
      <w:sz w:val="24"/>
      <w:szCs w:val="24"/>
      <w:lang w:bidi="ar-SA"/>
    </w:rPr>
  </w:style>
  <w:style w:type="paragraph" w:customStyle="1" w:styleId="style4280">
    <w:name w:val="nav"/>
    <w:basedOn w:val="style0"/>
    <w:next w:val="style428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13"/>
      <w:szCs w:val="13"/>
      <w:lang w:bidi="ar-SA"/>
    </w:rPr>
  </w:style>
  <w:style w:type="paragraph" w:customStyle="1" w:styleId="style4281">
    <w:name w:val="bubblebox"/>
    <w:basedOn w:val="style0"/>
    <w:next w:val="style428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82">
    <w:name w:val="error"/>
    <w:basedOn w:val="style0"/>
    <w:next w:val="style428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b/>
      <w:bCs/>
      <w:color w:val="ff0000"/>
      <w:sz w:val="16"/>
      <w:szCs w:val="16"/>
      <w:lang w:bidi="ar-SA"/>
    </w:rPr>
  </w:style>
  <w:style w:type="paragraph" w:customStyle="1" w:styleId="style4283">
    <w:name w:val="errorboxinline"/>
    <w:basedOn w:val="style0"/>
    <w:next w:val="style4283"/>
    <w:pPr>
      <w:pBdr>
        <w:left w:val="single" w:sz="4" w:space="2" w:color="ff0000"/>
        <w:right w:val="single" w:sz="4" w:space="2" w:color="ff0000"/>
        <w:top w:val="single" w:sz="4" w:space="2" w:color="ff0000"/>
        <w:bottom w:val="single" w:sz="4" w:space="2" w:color="ff0000"/>
      </w:pBdr>
      <w:shd w:val="clear" w:color="auto" w:fill="ffe2af"/>
      <w:spacing w:before="39" w:after="39" w:lineRule="auto" w:line="240"/>
      <w:ind w:left="39" w:right="39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84">
    <w:name w:val="status"/>
    <w:basedOn w:val="style0"/>
    <w:next w:val="style4284"/>
    <w:pPr>
      <w:pBdr>
        <w:left w:val="single" w:sz="4" w:space="3" w:color="800000"/>
        <w:right w:val="single" w:sz="4" w:space="3" w:color="800000"/>
        <w:top w:val="single" w:sz="4" w:space="2" w:color="800000"/>
        <w:bottom w:val="single" w:sz="4" w:space="2" w:color="800000"/>
      </w:pBdr>
      <w:shd w:val="clear" w:color="auto" w:fill="ffeb8f"/>
      <w:spacing w:before="39" w:after="39" w:lineRule="auto" w:line="240"/>
      <w:ind w:left="39" w:right="39"/>
    </w:pPr>
    <w:rPr>
      <w:rFonts w:ascii="Times New Roman" w:cs="Times New Roman" w:eastAsia="Times New Roman" w:hAnsi="Times New Roman"/>
      <w:b/>
      <w:bCs/>
      <w:color w:val="800000"/>
      <w:sz w:val="24"/>
      <w:szCs w:val="24"/>
      <w:lang w:bidi="ar-SA"/>
    </w:rPr>
  </w:style>
  <w:style w:type="paragraph" w:customStyle="1" w:styleId="style4285">
    <w:name w:val="treeview"/>
    <w:basedOn w:val="style0"/>
    <w:next w:val="style4285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86">
    <w:name w:val="quote_right"/>
    <w:basedOn w:val="style0"/>
    <w:next w:val="style4286"/>
    <w:pPr>
      <w:pBdr>
        <w:left w:val="single" w:sz="4" w:space="4" w:color="cccccc"/>
        <w:right w:val="single" w:sz="4" w:space="4" w:color="cccccc"/>
        <w:top w:val="single" w:sz="4" w:space="4" w:color="cccccc"/>
        <w:bottom w:val="single" w:sz="4" w:space="4" w:color="cccccc"/>
      </w:pBdr>
      <w:shd w:val="clear" w:color="auto" w:fill="f9f9f9"/>
      <w:spacing w:before="78" w:after="78" w:lineRule="auto" w:line="240"/>
      <w:ind w:left="78" w:right="78"/>
    </w:pPr>
    <w:rPr>
      <w:rFonts w:ascii="Times New Roman" w:cs="Times New Roman" w:eastAsia="Times New Roman" w:hAnsi="Times New Roman"/>
      <w:color w:val="c90404"/>
      <w:sz w:val="24"/>
      <w:szCs w:val="24"/>
      <w:lang w:bidi="ar-SA"/>
    </w:rPr>
  </w:style>
  <w:style w:type="paragraph" w:customStyle="1" w:styleId="style4287">
    <w:name w:val="quote_left"/>
    <w:basedOn w:val="style0"/>
    <w:next w:val="style4287"/>
    <w:pPr>
      <w:pBdr>
        <w:left w:val="single" w:sz="4" w:space="4" w:color="cccccc"/>
        <w:right w:val="single" w:sz="4" w:space="4" w:color="cccccc"/>
        <w:top w:val="single" w:sz="4" w:space="4" w:color="cccccc"/>
        <w:bottom w:val="single" w:sz="4" w:space="4" w:color="cccccc"/>
      </w:pBdr>
      <w:shd w:val="clear" w:color="auto" w:fill="f9f9f9"/>
      <w:spacing w:before="78" w:after="78" w:lineRule="auto" w:line="240"/>
      <w:ind w:left="78" w:right="78"/>
    </w:pPr>
    <w:rPr>
      <w:rFonts w:ascii="Times New Roman" w:cs="Times New Roman" w:eastAsia="Times New Roman" w:hAnsi="Times New Roman"/>
      <w:color w:val="c90404"/>
      <w:sz w:val="24"/>
      <w:szCs w:val="24"/>
      <w:lang w:bidi="ar-SA"/>
    </w:rPr>
  </w:style>
  <w:style w:type="paragraph" w:customStyle="1" w:styleId="style4288">
    <w:name w:val="right_image"/>
    <w:basedOn w:val="style0"/>
    <w:next w:val="style4288"/>
    <w:pPr>
      <w:spacing w:before="78" w:after="78" w:lineRule="auto" w:line="240"/>
      <w:ind w:left="78" w:right="78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89">
    <w:name w:val="left_image"/>
    <w:basedOn w:val="style0"/>
    <w:next w:val="style4289"/>
    <w:pPr>
      <w:spacing w:before="78" w:after="78" w:lineRule="auto" w:line="240"/>
      <w:ind w:left="78" w:right="78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90">
    <w:name w:val="user-left"/>
    <w:basedOn w:val="style0"/>
    <w:next w:val="style4290"/>
    <w:pPr>
      <w:spacing w:before="130" w:after="100" w:afterAutospacing="true" w:lineRule="auto" w:line="240"/>
      <w:ind w:right="195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91">
    <w:name w:val="nsavatar"/>
    <w:basedOn w:val="style0"/>
    <w:next w:val="style4291"/>
    <w:pPr>
      <w:spacing w:before="100" w:beforeAutospacing="true" w:after="100" w:afterAutospacing="true" w:lineRule="auto" w:line="240"/>
      <w:ind w:right="13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92">
    <w:name w:val="nsreputation"/>
    <w:basedOn w:val="style0"/>
    <w:next w:val="style4292"/>
    <w:pPr>
      <w:spacing w:before="130" w:after="100" w:afterAutospacing="true" w:lineRule="auto" w:line="240"/>
      <w:jc w:val="center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93">
    <w:name w:val="badges"/>
    <w:basedOn w:val="style0"/>
    <w:next w:val="style429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94">
    <w:name w:val="biodata"/>
    <w:basedOn w:val="style0"/>
    <w:next w:val="style429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95">
    <w:name w:val="user-about"/>
    <w:basedOn w:val="style0"/>
    <w:next w:val="style4295"/>
    <w:pPr>
      <w:pBdr>
        <w:left w:val="single" w:sz="4" w:space="7" w:color="cccccc"/>
        <w:right w:val="single" w:sz="4" w:space="7" w:color="cccccc"/>
        <w:top w:val="single" w:sz="4" w:space="7" w:color="cccccc"/>
        <w:bottom w:val="single" w:sz="4" w:space="7" w:color="cccccc"/>
      </w:pBdr>
      <w:shd w:val="clear" w:color="auto" w:fill="f8f8f8"/>
      <w:spacing w:before="130" w:after="195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96">
    <w:name w:val="user-panel"/>
    <w:basedOn w:val="style0"/>
    <w:next w:val="style4296"/>
    <w:pPr>
      <w:spacing w:before="100" w:beforeAutospacing="true" w:after="389" w:lineRule="auto" w:line="240"/>
      <w:ind w:right="389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97">
    <w:name w:val="subheader"/>
    <w:basedOn w:val="style0"/>
    <w:next w:val="style4297"/>
    <w:pPr>
      <w:pBdr>
        <w:bottom w:val="single" w:sz="4" w:space="0" w:color="666666"/>
      </w:pBdr>
      <w:spacing w:before="100" w:beforeAutospacing="true" w:after="195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98">
    <w:name w:val="subtabs"/>
    <w:basedOn w:val="style0"/>
    <w:next w:val="style4298"/>
    <w:pPr>
      <w:spacing w:before="130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299">
    <w:name w:val="user-panel-content"/>
    <w:basedOn w:val="style0"/>
    <w:next w:val="style4299"/>
    <w:pPr>
      <w:spacing w:before="100" w:beforeAutospacing="true" w:after="13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00">
    <w:name w:val="user-answers"/>
    <w:basedOn w:val="style0"/>
    <w:next w:val="style430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01">
    <w:name w:val="count-cell"/>
    <w:basedOn w:val="style0"/>
    <w:next w:val="style430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02">
    <w:name w:val="mini-counts"/>
    <w:basedOn w:val="style0"/>
    <w:next w:val="style4302"/>
    <w:pPr>
      <w:spacing w:before="100" w:beforeAutospacing="true" w:after="100" w:afterAutospacing="true" w:lineRule="auto" w:line="240"/>
      <w:ind w:right="130"/>
      <w:jc w:val="center"/>
    </w:pPr>
    <w:rPr>
      <w:rFonts w:ascii="Times New Roman" w:cs="Times New Roman" w:eastAsia="Times New Roman" w:hAnsi="Times New Roman"/>
      <w:sz w:val="16"/>
      <w:szCs w:val="16"/>
      <w:lang w:bidi="ar-SA"/>
    </w:rPr>
  </w:style>
  <w:style w:type="paragraph" w:customStyle="1" w:styleId="style4303">
    <w:name w:val="answered-accepted"/>
    <w:basedOn w:val="style0"/>
    <w:next w:val="style4303"/>
    <w:pPr>
      <w:shd w:val="clear" w:color="auto" w:fill="75845c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ffffff"/>
      <w:sz w:val="24"/>
      <w:szCs w:val="24"/>
      <w:lang w:bidi="ar-SA"/>
    </w:rPr>
  </w:style>
  <w:style w:type="paragraph" w:customStyle="1" w:styleId="style4304">
    <w:name w:val="user-badges"/>
    <w:basedOn w:val="style0"/>
    <w:next w:val="style430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05">
    <w:name w:val="answer-votes"/>
    <w:basedOn w:val="style0"/>
    <w:next w:val="style4305"/>
    <w:pPr>
      <w:shd w:val="clear" w:color="auto" w:fill="eeeeee"/>
      <w:spacing w:before="100" w:beforeAutospacing="true" w:after="100" w:afterAutospacing="true" w:lineRule="auto" w:line="240"/>
      <w:jc w:val="center"/>
    </w:pPr>
    <w:rPr>
      <w:rFonts w:ascii="Times New Roman" w:cs="Times New Roman" w:eastAsia="Times New Roman" w:hAnsi="Times New Roman"/>
      <w:b/>
      <w:bCs/>
      <w:color w:val="555555"/>
      <w:sz w:val="26"/>
      <w:szCs w:val="26"/>
      <w:lang w:bidi="ar-SA"/>
    </w:rPr>
  </w:style>
  <w:style w:type="paragraph" w:customStyle="1" w:styleId="style4306">
    <w:name w:val="post-tag"/>
    <w:basedOn w:val="style0"/>
    <w:next w:val="style4306"/>
    <w:pPr>
      <w:pBdr>
        <w:right w:val="single" w:sz="4" w:space="3" w:color="7f9fb6"/>
        <w:bottom w:val="single" w:sz="4" w:space="3" w:color="3e6d8e"/>
      </w:pBdr>
      <w:shd w:val="clear" w:color="auto" w:fill="e0eaf1"/>
      <w:spacing w:before="26" w:after="26" w:lineRule="auto" w:line="480"/>
      <w:ind w:right="26"/>
    </w:pPr>
    <w:rPr>
      <w:rFonts w:ascii="Times New Roman" w:cs="Times New Roman" w:eastAsia="Times New Roman" w:hAnsi="Times New Roman"/>
      <w:color w:val="3e6d8e"/>
      <w:szCs w:val="22"/>
      <w:lang w:bidi="ar-SA"/>
    </w:rPr>
  </w:style>
  <w:style w:type="paragraph" w:customStyle="1" w:styleId="style4307">
    <w:name w:val="icon-cell"/>
    <w:basedOn w:val="style0"/>
    <w:next w:val="style43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08">
    <w:name w:val="reputation-score"/>
    <w:basedOn w:val="style0"/>
    <w:next w:val="style4308"/>
    <w:pPr>
      <w:spacing w:before="100" w:beforeAutospacing="true" w:after="100" w:afterAutospacing="true" w:lineRule="auto" w:line="240"/>
      <w:ind w:right="26"/>
    </w:pPr>
    <w:rPr>
      <w:rFonts w:ascii="Times New Roman" w:cs="Times New Roman" w:eastAsia="Times New Roman" w:hAnsi="Times New Roman"/>
      <w:b/>
      <w:bCs/>
      <w:color w:val="444444"/>
      <w:sz w:val="29"/>
      <w:szCs w:val="29"/>
      <w:lang w:bidi="ar-SA"/>
    </w:rPr>
  </w:style>
  <w:style w:type="paragraph" w:customStyle="1" w:styleId="style4309">
    <w:name w:val="item-multiplier"/>
    <w:basedOn w:val="style0"/>
    <w:next w:val="style4309"/>
    <w:pPr>
      <w:spacing w:before="100" w:beforeAutospacing="true" w:after="100" w:afterAutospacing="true" w:lineRule="auto" w:line="240"/>
      <w:ind w:right="52"/>
    </w:pPr>
    <w:rPr>
      <w:rFonts w:ascii="Times New Roman" w:cs="Times New Roman" w:eastAsia="Times New Roman" w:hAnsi="Times New Roman"/>
      <w:b/>
      <w:bCs/>
      <w:sz w:val="24"/>
      <w:szCs w:val="24"/>
      <w:lang w:bidi="ar-SA"/>
    </w:rPr>
  </w:style>
  <w:style w:type="paragraph" w:customStyle="1" w:styleId="style4310">
    <w:name w:val="reccatblock"/>
    <w:basedOn w:val="style0"/>
    <w:next w:val="style4310"/>
    <w:pPr>
      <w:pBdr>
        <w:left w:val="single" w:sz="4" w:space="10" w:color="cccccc"/>
        <w:right w:val="single" w:sz="4" w:space="10" w:color="cccccc"/>
        <w:top w:val="single" w:sz="4" w:space="10" w:color="cccccc"/>
        <w:bottom w:val="single" w:sz="4" w:space="10" w:color="cccccc"/>
      </w:pBdr>
      <w:spacing w:before="100" w:beforeAutospacing="true" w:after="195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11">
    <w:name w:val="article_img"/>
    <w:basedOn w:val="style0"/>
    <w:next w:val="style4311"/>
    <w:pPr>
      <w:shd w:val="clear" w:color="auto" w:fill="e1e3e6"/>
      <w:spacing w:before="100" w:beforeAutospacing="true" w:after="100" w:afterAutospacing="true" w:lineRule="auto" w:line="240"/>
      <w:ind w:left="1518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12">
    <w:name w:val="recipe_question"/>
    <w:basedOn w:val="style0"/>
    <w:next w:val="style4312"/>
    <w:pPr>
      <w:spacing w:before="78" w:after="78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13">
    <w:name w:val="comment_block"/>
    <w:basedOn w:val="style0"/>
    <w:next w:val="style4313"/>
    <w:pPr>
      <w:pBdr>
        <w:left w:val="single" w:sz="4" w:space="7" w:color="ffffff"/>
        <w:right w:val="single" w:sz="4" w:space="7" w:color="ffffff"/>
        <w:top w:val="single" w:sz="4" w:space="7" w:color="ffffff"/>
        <w:bottom w:val="single" w:sz="4" w:space="7" w:color="ffffff"/>
      </w:pBd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14">
    <w:name w:val="desig"/>
    <w:basedOn w:val="style0"/>
    <w:next w:val="style4314"/>
    <w:pPr>
      <w:pBdr>
        <w:left w:val="single" w:sz="4" w:space="3" w:color="cfcfcf"/>
        <w:right w:val="single" w:sz="4" w:space="3" w:color="cfcfcf"/>
        <w:top w:val="single" w:sz="4" w:space="3" w:color="cfcfcf"/>
        <w:bottom w:val="single" w:sz="4" w:space="3" w:color="cfcfcf"/>
      </w:pBd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15">
    <w:name w:val="qlistlatest"/>
    <w:basedOn w:val="style0"/>
    <w:next w:val="style4315"/>
    <w:pPr>
      <w:pBdr>
        <w:left w:val="single" w:sz="4" w:space="7" w:color="cccccc"/>
        <w:right w:val="single" w:sz="4" w:space="7" w:color="cccccc"/>
        <w:top w:val="single" w:sz="4" w:space="7" w:color="cccccc"/>
        <w:bottom w:val="single" w:sz="4" w:space="7" w:color="cccccc"/>
      </w:pBdr>
      <w:shd w:val="clear" w:color="auto" w:fill="ffffff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16">
    <w:name w:val="spancomments"/>
    <w:basedOn w:val="style0"/>
    <w:next w:val="style4316"/>
    <w:pPr>
      <w:pBdr>
        <w:right w:val="single" w:sz="4" w:space="5" w:color="auto"/>
      </w:pBdr>
      <w:spacing w:before="100" w:beforeAutospacing="true" w:after="100" w:afterAutospacing="true" w:lineRule="auto" w:line="240"/>
      <w:ind w:right="52"/>
    </w:pPr>
    <w:rPr>
      <w:rFonts w:ascii="Times New Roman" w:cs="Times New Roman" w:eastAsia="Times New Roman" w:hAnsi="Times New Roman"/>
      <w:sz w:val="13"/>
      <w:szCs w:val="13"/>
      <w:lang w:bidi="ar-SA"/>
    </w:rPr>
  </w:style>
  <w:style w:type="paragraph" w:customStyle="1" w:styleId="style4317">
    <w:name w:val="smallname"/>
    <w:basedOn w:val="style0"/>
    <w:next w:val="style431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13"/>
      <w:szCs w:val="13"/>
      <w:lang w:bidi="ar-SA"/>
    </w:rPr>
  </w:style>
  <w:style w:type="paragraph" w:customStyle="1" w:styleId="style4318">
    <w:name w:val="hoveranchor"/>
    <w:basedOn w:val="style0"/>
    <w:next w:val="style431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ff6600"/>
      <w:sz w:val="24"/>
      <w:szCs w:val="24"/>
      <w:lang w:bidi="ar-SA"/>
    </w:rPr>
  </w:style>
  <w:style w:type="paragraph" w:customStyle="1" w:styleId="style4319">
    <w:name w:val="fb_edge_widget_with_comment"/>
    <w:basedOn w:val="style0"/>
    <w:next w:val="style431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20">
    <w:name w:val="share-buttons"/>
    <w:basedOn w:val="style0"/>
    <w:next w:val="style4320"/>
    <w:pPr>
      <w:pBdr>
        <w:left w:val="single" w:sz="4" w:space="4" w:color="cccccc"/>
        <w:right w:val="single" w:sz="4" w:space="4" w:color="cccccc"/>
        <w:top w:val="single" w:sz="4" w:space="4" w:color="cccccc"/>
        <w:bottom w:val="single" w:sz="4" w:space="4" w:color="cccccc"/>
      </w:pBdr>
      <w:shd w:val="clear" w:color="auto" w:fill="ffffff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21">
    <w:name w:val="social-stub"/>
    <w:basedOn w:val="style0"/>
    <w:next w:val="style4321"/>
    <w:pPr>
      <w:pBdr>
        <w:left w:val="single" w:sz="4" w:space="0" w:color="000000"/>
        <w:right w:val="single" w:sz="4" w:space="0" w:color="000000"/>
        <w:top w:val="single" w:sz="4" w:space="0" w:color="000000"/>
        <w:bottom w:val="single" w:sz="4" w:space="0" w:color="000000"/>
      </w:pBdr>
      <w:spacing w:before="100" w:beforeAutospacing="true" w:after="100" w:afterAutospacing="true" w:lineRule="atLeast" w:line="311"/>
    </w:pPr>
    <w:rPr>
      <w:rFonts w:ascii="Tahoma" w:cs="Tahoma" w:eastAsia="Times New Roman" w:hAnsi="Tahoma"/>
      <w:sz w:val="14"/>
      <w:szCs w:val="14"/>
      <w:lang w:bidi="ar-SA"/>
    </w:rPr>
  </w:style>
  <w:style w:type="paragraph" w:customStyle="1" w:styleId="style4322">
    <w:name w:val="modulerbox"/>
    <w:basedOn w:val="style0"/>
    <w:next w:val="style4322"/>
    <w:pPr>
      <w:pBdr>
        <w:left w:val="single" w:sz="4" w:space="7" w:color="cccccc"/>
        <w:right w:val="single" w:sz="4" w:space="7" w:color="cccccc"/>
        <w:top w:val="single" w:sz="4" w:space="7" w:color="cccccc"/>
        <w:bottom w:val="single" w:sz="4" w:space="7" w:color="cccccc"/>
      </w:pBdr>
      <w:shd w:val="clear" w:color="auto" w:fill="ffffff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23">
    <w:name w:val="hiddendata"/>
    <w:basedOn w:val="style0"/>
    <w:next w:val="style432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vanish/>
      <w:sz w:val="24"/>
      <w:szCs w:val="24"/>
      <w:lang w:bidi="ar-SA"/>
    </w:rPr>
  </w:style>
  <w:style w:type="paragraph" w:customStyle="1" w:styleId="style4324">
    <w:name w:val="showdata"/>
    <w:basedOn w:val="style0"/>
    <w:next w:val="style432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25">
    <w:name w:val="like_button_no_like"/>
    <w:basedOn w:val="style0"/>
    <w:next w:val="style432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26">
    <w:name w:val="jcarousel-direction-rtl"/>
    <w:basedOn w:val="style0"/>
    <w:next w:val="style432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27">
    <w:name w:val="jcarousel-container-horizontal"/>
    <w:basedOn w:val="style0"/>
    <w:next w:val="style432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28">
    <w:name w:val="jcarousel-container-vertical"/>
    <w:basedOn w:val="style0"/>
    <w:next w:val="style432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29">
    <w:name w:val="jcarousel-clip-vertical"/>
    <w:basedOn w:val="style0"/>
    <w:next w:val="style432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30">
    <w:name w:val="jcarousel-item"/>
    <w:basedOn w:val="style0"/>
    <w:next w:val="style433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31">
    <w:name w:val="jcarousel-item-horizontal"/>
    <w:basedOn w:val="style0"/>
    <w:next w:val="style433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32">
    <w:name w:val="jcarousel-item-vertical"/>
    <w:basedOn w:val="style0"/>
    <w:next w:val="style433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33">
    <w:name w:val="jcarousel-item-placeholder"/>
    <w:basedOn w:val="style0"/>
    <w:next w:val="style433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34">
    <w:name w:val="jcarousel-next-horizontal"/>
    <w:basedOn w:val="style0"/>
    <w:next w:val="style433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35">
    <w:name w:val="jcarousel-prev-horizontal"/>
    <w:basedOn w:val="style0"/>
    <w:next w:val="style433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36">
    <w:name w:val="jcarousel-next-vertical"/>
    <w:basedOn w:val="style0"/>
    <w:next w:val="style433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37">
    <w:name w:val="jcarousel-prev-vertical"/>
    <w:basedOn w:val="style0"/>
    <w:next w:val="style433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38">
    <w:name w:val="image"/>
    <w:basedOn w:val="style0"/>
    <w:next w:val="style433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39">
    <w:name w:val="notify"/>
    <w:basedOn w:val="style0"/>
    <w:next w:val="style433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999999"/>
      <w:sz w:val="24"/>
      <w:szCs w:val="24"/>
      <w:lang w:bidi="ar-SA"/>
    </w:rPr>
  </w:style>
  <w:style w:type="paragraph" w:customStyle="1" w:styleId="style4340">
    <w:name w:val="signature"/>
    <w:basedOn w:val="style0"/>
    <w:next w:val="style434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41">
    <w:name w:val="hitarea"/>
    <w:basedOn w:val="style0"/>
    <w:next w:val="style434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42">
    <w:name w:val="hover"/>
    <w:basedOn w:val="style0"/>
    <w:next w:val="style434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43">
    <w:name w:val="user-tags"/>
    <w:basedOn w:val="style0"/>
    <w:next w:val="style434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44">
    <w:name w:val="likes"/>
    <w:basedOn w:val="style0"/>
    <w:next w:val="style434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45">
    <w:name w:val="commentbot"/>
    <w:basedOn w:val="style0"/>
    <w:next w:val="style434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46">
    <w:name w:val="piece"/>
    <w:basedOn w:val="style0"/>
    <w:next w:val="style434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47">
    <w:name w:val="titles"/>
    <w:basedOn w:val="style0"/>
    <w:next w:val="style434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48">
    <w:name w:val="tab"/>
    <w:basedOn w:val="style0"/>
    <w:next w:val="style434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49">
    <w:name w:val="detail"/>
    <w:basedOn w:val="style0"/>
    <w:next w:val="style434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50">
    <w:name w:val="childcnt"/>
    <w:basedOn w:val="style0"/>
    <w:next w:val="style435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51">
    <w:name w:val="p3"/>
    <w:basedOn w:val="style0"/>
    <w:next w:val="style4351"/>
    <w:pPr>
      <w:spacing w:before="100" w:beforeAutospacing="true" w:after="389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52">
    <w:name w:val="margin-bot"/>
    <w:basedOn w:val="style0"/>
    <w:next w:val="style4352"/>
    <w:pPr>
      <w:spacing w:before="100" w:beforeAutospacing="true" w:after="454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53">
    <w:name w:val="img-indent-bot"/>
    <w:basedOn w:val="style0"/>
    <w:next w:val="style4353"/>
    <w:pPr>
      <w:spacing w:before="100" w:beforeAutospacing="true" w:after="324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54">
    <w:name w:val="last2"/>
    <w:basedOn w:val="style0"/>
    <w:next w:val="style435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55">
    <w:name w:val="last1"/>
    <w:basedOn w:val="style0"/>
    <w:next w:val="style435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56">
    <w:name w:val="p11"/>
    <w:basedOn w:val="style0"/>
    <w:next w:val="style4356"/>
    <w:pPr>
      <w:spacing w:before="100" w:beforeAutospacing="true" w:after="117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57">
    <w:name w:val="p18"/>
    <w:basedOn w:val="style0"/>
    <w:next w:val="style4357"/>
    <w:pPr>
      <w:spacing w:before="100" w:beforeAutospacing="true" w:after="100" w:afterAutospacing="true" w:lineRule="auto" w:line="240"/>
      <w:ind w:right="104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58">
    <w:name w:val="td6"/>
    <w:basedOn w:val="style0"/>
    <w:next w:val="style435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59">
    <w:name w:val="td4"/>
    <w:basedOn w:val="style0"/>
    <w:next w:val="style435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60">
    <w:name w:val="recaptcha_only_if_image"/>
    <w:basedOn w:val="style0"/>
    <w:next w:val="style436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61">
    <w:name w:val="recaptcha_only_if_audio"/>
    <w:basedOn w:val="style0"/>
    <w:next w:val="style436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62">
    <w:name w:val="recaptcha_only_if_no_incorrect_sol"/>
    <w:basedOn w:val="style0"/>
    <w:next w:val="style436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63">
    <w:name w:val="recaptcha_only_if_incorrect_sol"/>
    <w:basedOn w:val="style0"/>
    <w:next w:val="style436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customStyle="1" w:styleId="style4364">
    <w:name w:val="ui-dialog-title"/>
    <w:basedOn w:val="style65"/>
    <w:next w:val="style4364"/>
    <w:rPr>
      <w:b/>
      <w:bCs/>
      <w:color w:val="ff6600"/>
      <w:sz w:val="23"/>
      <w:szCs w:val="23"/>
    </w:rPr>
  </w:style>
  <w:style w:type="character" w:customStyle="1" w:styleId="style4365">
    <w:name w:val="ui-icon-closethick"/>
    <w:basedOn w:val="style65"/>
    <w:next w:val="style4365"/>
  </w:style>
  <w:style w:type="character" w:customStyle="1" w:styleId="style4366">
    <w:name w:val="label"/>
    <w:basedOn w:val="style65"/>
    <w:next w:val="style4366"/>
  </w:style>
  <w:style w:type="character" w:customStyle="1" w:styleId="style4367">
    <w:name w:val="left"/>
    <w:basedOn w:val="style65"/>
    <w:next w:val="style4367"/>
  </w:style>
  <w:style w:type="character" w:customStyle="1" w:styleId="style4368">
    <w:name w:val="date"/>
    <w:basedOn w:val="style65"/>
    <w:next w:val="style4368"/>
  </w:style>
  <w:style w:type="character" w:customStyle="1" w:styleId="style4369">
    <w:name w:val="likes1"/>
    <w:basedOn w:val="style65"/>
    <w:next w:val="style4369"/>
  </w:style>
  <w:style w:type="paragraph" w:customStyle="1" w:styleId="style4370">
    <w:name w:val="fancybox-bg1"/>
    <w:basedOn w:val="style0"/>
    <w:next w:val="style4370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71">
    <w:name w:val="inner21"/>
    <w:basedOn w:val="style0"/>
    <w:next w:val="style437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72">
    <w:name w:val="inner22"/>
    <w:basedOn w:val="style0"/>
    <w:next w:val="style437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73">
    <w:name w:val="foot-bg1"/>
    <w:basedOn w:val="style0"/>
    <w:next w:val="style4373"/>
    <w:pPr>
      <w:shd w:val="clear" w:color="auto" w:fill="6c6460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74">
    <w:name w:val="image1"/>
    <w:basedOn w:val="style0"/>
    <w:next w:val="style4374"/>
    <w:pPr>
      <w:pBdr>
        <w:left w:val="single" w:sz="4" w:space="1" w:color="cccccc"/>
        <w:right w:val="single" w:sz="4" w:space="1" w:color="cccccc"/>
        <w:top w:val="single" w:sz="4" w:space="1" w:color="cccccc"/>
        <w:bottom w:val="single" w:sz="4" w:space="1" w:color="cccccc"/>
      </w:pBdr>
      <w:spacing w:before="26" w:after="26" w:lineRule="auto" w:line="240"/>
      <w:ind w:left="26" w:right="52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75">
    <w:name w:val="piece1"/>
    <w:basedOn w:val="style0"/>
    <w:next w:val="style4375"/>
    <w:pPr>
      <w:shd w:val="clear" w:color="auto" w:fill="eceef5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76">
    <w:name w:val="like_button_no_like1"/>
    <w:basedOn w:val="style0"/>
    <w:next w:val="style4376"/>
    <w:pPr>
      <w:shd w:val="clear" w:color="auto" w:fill="eceef5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77">
    <w:name w:val="grid_13"/>
    <w:basedOn w:val="style0"/>
    <w:next w:val="style4377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78">
    <w:name w:val="grid_21"/>
    <w:basedOn w:val="style0"/>
    <w:next w:val="style4378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79">
    <w:name w:val="grid_31"/>
    <w:basedOn w:val="style0"/>
    <w:next w:val="style4379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80">
    <w:name w:val="grid_41"/>
    <w:basedOn w:val="style0"/>
    <w:next w:val="style4380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81">
    <w:name w:val="grid_51"/>
    <w:basedOn w:val="style0"/>
    <w:next w:val="style4381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82">
    <w:name w:val="grid_61"/>
    <w:basedOn w:val="style0"/>
    <w:next w:val="style4382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83">
    <w:name w:val="grid_71"/>
    <w:basedOn w:val="style0"/>
    <w:next w:val="style4383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84">
    <w:name w:val="grid_81"/>
    <w:basedOn w:val="style0"/>
    <w:next w:val="style4384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85">
    <w:name w:val="grid_91"/>
    <w:basedOn w:val="style0"/>
    <w:next w:val="style4385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86">
    <w:name w:val="grid_101"/>
    <w:basedOn w:val="style0"/>
    <w:next w:val="style4386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87">
    <w:name w:val="grid_111"/>
    <w:basedOn w:val="style0"/>
    <w:next w:val="style4387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88">
    <w:name w:val="grid_121"/>
    <w:basedOn w:val="style0"/>
    <w:next w:val="style4388"/>
    <w:pPr>
      <w:spacing w:after="0" w:lineRule="auto" w:line="240"/>
      <w:ind w:left="143" w:right="143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89">
    <w:name w:val="jcarousel-direction-rtl1"/>
    <w:basedOn w:val="style0"/>
    <w:next w:val="style4389"/>
    <w:pPr>
      <w:bidi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90">
    <w:name w:val="jcarousel-container-horizontal1"/>
    <w:basedOn w:val="style0"/>
    <w:next w:val="style439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91">
    <w:name w:val="jcarousel-container-vertical1"/>
    <w:basedOn w:val="style0"/>
    <w:next w:val="style439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92">
    <w:name w:val="jcarousel-clip-vertical1"/>
    <w:basedOn w:val="style0"/>
    <w:next w:val="style439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93">
    <w:name w:val="jcarousel-item1"/>
    <w:basedOn w:val="style0"/>
    <w:next w:val="style439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94">
    <w:name w:val="jcarousel-item-horizontal1"/>
    <w:basedOn w:val="style0"/>
    <w:next w:val="style4394"/>
    <w:pPr>
      <w:spacing w:before="100" w:beforeAutospacing="true" w:after="100" w:afterAutospacing="true" w:lineRule="auto" w:line="240"/>
      <w:ind w:right="65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95">
    <w:name w:val="jcarousel-item-horizontal2"/>
    <w:basedOn w:val="style0"/>
    <w:next w:val="style4395"/>
    <w:pPr>
      <w:spacing w:before="100" w:beforeAutospacing="true" w:after="100" w:afterAutospacing="true" w:lineRule="auto" w:line="240"/>
      <w:ind w:left="13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96">
    <w:name w:val="jcarousel-item-vertical1"/>
    <w:basedOn w:val="style0"/>
    <w:next w:val="style4396"/>
    <w:pPr>
      <w:spacing w:before="100" w:beforeAutospacing="true" w:after="13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97">
    <w:name w:val="jcarousel-item-placeholder1"/>
    <w:basedOn w:val="style0"/>
    <w:next w:val="style4397"/>
    <w:pPr>
      <w:shd w:val="clear" w:color="auto" w:fill="ffffff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000000"/>
      <w:sz w:val="24"/>
      <w:szCs w:val="24"/>
      <w:lang w:bidi="ar-SA"/>
    </w:rPr>
  </w:style>
  <w:style w:type="paragraph" w:customStyle="1" w:styleId="style4398">
    <w:name w:val="jcarousel-next-horizontal1"/>
    <w:basedOn w:val="style0"/>
    <w:next w:val="style439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399">
    <w:name w:val="jcarousel-next-horizontal2"/>
    <w:basedOn w:val="style0"/>
    <w:next w:val="style43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400">
    <w:name w:val="jcarousel-prev-horizontal1"/>
    <w:basedOn w:val="style0"/>
    <w:next w:val="style440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401">
    <w:name w:val="jcarousel-prev-horizontal2"/>
    <w:basedOn w:val="style0"/>
    <w:next w:val="style440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402">
    <w:name w:val="jcarousel-next-vertical1"/>
    <w:basedOn w:val="style0"/>
    <w:next w:val="style440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403">
    <w:name w:val="jcarousel-prev-vertical1"/>
    <w:basedOn w:val="style0"/>
    <w:next w:val="style440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404">
    <w:name w:val="childcnt1"/>
    <w:basedOn w:val="style0"/>
    <w:next w:val="style440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405">
    <w:name w:val="image2"/>
    <w:basedOn w:val="style0"/>
    <w:next w:val="style4405"/>
    <w:pPr>
      <w:pBdr>
        <w:left w:val="single" w:sz="4" w:space="4" w:color="cccccc"/>
        <w:right w:val="single" w:sz="4" w:space="4" w:color="cccccc"/>
        <w:top w:val="single" w:sz="4" w:space="4" w:color="cccccc"/>
        <w:bottom w:val="single" w:sz="4" w:space="4" w:color="cccccc"/>
      </w:pBdr>
      <w:shd w:val="clear" w:color="auto" w:fill="ffffff"/>
      <w:spacing w:before="26" w:after="26" w:lineRule="auto" w:line="240"/>
      <w:ind w:left="26" w:right="52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406">
    <w:name w:val="pager-current1"/>
    <w:basedOn w:val="style0"/>
    <w:next w:val="style4406"/>
    <w:pPr>
      <w:pBdr>
        <w:left w:val="single" w:sz="4" w:space="5" w:color="ff6600"/>
        <w:right w:val="single" w:sz="4" w:space="5" w:color="ff6600"/>
        <w:top w:val="single" w:sz="4" w:space="1" w:color="ff6600"/>
        <w:bottom w:val="single" w:sz="4" w:space="1" w:color="ff6600"/>
      </w:pBdr>
      <w:shd w:val="clear" w:color="auto" w:fill="fef4e2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b/>
      <w:bCs/>
      <w:color w:val="ff6600"/>
      <w:sz w:val="24"/>
      <w:szCs w:val="24"/>
      <w:lang w:bidi="ar-SA"/>
    </w:rPr>
  </w:style>
  <w:style w:type="paragraph" w:customStyle="1" w:styleId="style4407">
    <w:name w:val="likes2"/>
    <w:basedOn w:val="style0"/>
    <w:next w:val="style44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customStyle="1" w:styleId="style4408">
    <w:name w:val="label1"/>
    <w:basedOn w:val="style65"/>
    <w:next w:val="style4408"/>
    <w:rPr>
      <w:b/>
      <w:bCs/>
      <w:sz w:val="17"/>
      <w:szCs w:val="17"/>
    </w:rPr>
  </w:style>
  <w:style w:type="paragraph" w:customStyle="1" w:styleId="style4409">
    <w:name w:val="commentbot1"/>
    <w:basedOn w:val="style0"/>
    <w:next w:val="style44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customStyle="1" w:styleId="style4410">
    <w:name w:val="date1"/>
    <w:basedOn w:val="style65"/>
    <w:next w:val="style4410"/>
    <w:rPr>
      <w:color w:val="766669"/>
      <w:sz w:val="13"/>
      <w:szCs w:val="13"/>
    </w:rPr>
  </w:style>
  <w:style w:type="character" w:customStyle="1" w:styleId="style4411">
    <w:name w:val="label2"/>
    <w:basedOn w:val="style65"/>
    <w:next w:val="style4411"/>
    <w:rPr>
      <w:b/>
      <w:bCs/>
      <w:sz w:val="17"/>
      <w:szCs w:val="17"/>
    </w:rPr>
  </w:style>
  <w:style w:type="paragraph" w:customStyle="1" w:styleId="style4412">
    <w:name w:val="notify1"/>
    <w:basedOn w:val="style0"/>
    <w:next w:val="style441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999999"/>
      <w:sz w:val="24"/>
      <w:szCs w:val="24"/>
      <w:lang w:bidi="ar-SA"/>
    </w:rPr>
  </w:style>
  <w:style w:type="character" w:customStyle="1" w:styleId="style4413">
    <w:name w:val="left1"/>
    <w:basedOn w:val="style65"/>
    <w:next w:val="style4413"/>
  </w:style>
  <w:style w:type="paragraph" w:customStyle="1" w:styleId="style4414">
    <w:name w:val="recaptcha_only_if_image1"/>
    <w:basedOn w:val="style0"/>
    <w:next w:val="style441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vanish/>
      <w:sz w:val="24"/>
      <w:szCs w:val="24"/>
      <w:lang w:bidi="ar-SA"/>
    </w:rPr>
  </w:style>
  <w:style w:type="paragraph" w:customStyle="1" w:styleId="style4415">
    <w:name w:val="recaptcha_only_if_audio1"/>
    <w:basedOn w:val="style0"/>
    <w:next w:val="style441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vanish/>
      <w:sz w:val="24"/>
      <w:szCs w:val="24"/>
      <w:lang w:bidi="ar-SA"/>
    </w:rPr>
  </w:style>
  <w:style w:type="paragraph" w:customStyle="1" w:styleId="style4416">
    <w:name w:val="recaptcha_only_if_no_incorrect_sol1"/>
    <w:basedOn w:val="style0"/>
    <w:next w:val="style441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vanish/>
      <w:sz w:val="24"/>
      <w:szCs w:val="24"/>
      <w:lang w:bidi="ar-SA"/>
    </w:rPr>
  </w:style>
  <w:style w:type="paragraph" w:customStyle="1" w:styleId="style4417">
    <w:name w:val="recaptcha_only_if_incorrect_sol1"/>
    <w:basedOn w:val="style0"/>
    <w:next w:val="style441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vanish/>
      <w:sz w:val="24"/>
      <w:szCs w:val="24"/>
      <w:lang w:bidi="ar-SA"/>
    </w:rPr>
  </w:style>
  <w:style w:type="character" w:customStyle="1" w:styleId="style4418">
    <w:name w:val="label3"/>
    <w:basedOn w:val="style65"/>
    <w:next w:val="style4418"/>
    <w:rPr>
      <w:b/>
      <w:bCs/>
      <w:sz w:val="17"/>
      <w:szCs w:val="17"/>
    </w:rPr>
  </w:style>
  <w:style w:type="character" w:customStyle="1" w:styleId="style4419">
    <w:name w:val="left2"/>
    <w:basedOn w:val="style65"/>
    <w:next w:val="style4419"/>
  </w:style>
  <w:style w:type="paragraph" w:customStyle="1" w:styleId="style4420">
    <w:name w:val="titles1"/>
    <w:basedOn w:val="style0"/>
    <w:next w:val="style44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13"/>
      <w:szCs w:val="13"/>
      <w:lang w:bidi="ar-SA"/>
    </w:rPr>
  </w:style>
  <w:style w:type="paragraph" w:customStyle="1" w:styleId="style4421">
    <w:name w:val="titles2"/>
    <w:basedOn w:val="style0"/>
    <w:next w:val="style442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13"/>
      <w:szCs w:val="13"/>
      <w:lang w:bidi="ar-SA"/>
    </w:rPr>
  </w:style>
  <w:style w:type="paragraph" w:customStyle="1" w:styleId="style4422">
    <w:name w:val="tab1"/>
    <w:basedOn w:val="style0"/>
    <w:next w:val="style4422"/>
    <w:pPr>
      <w:shd w:val="clear" w:color="auto" w:fill="f1f1f1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vanish/>
      <w:sz w:val="24"/>
      <w:szCs w:val="24"/>
      <w:lang w:bidi="ar-SA"/>
    </w:rPr>
  </w:style>
  <w:style w:type="paragraph" w:customStyle="1" w:styleId="style4423">
    <w:name w:val="tab2"/>
    <w:basedOn w:val="style0"/>
    <w:next w:val="style4423"/>
    <w:pPr>
      <w:pBdr>
        <w:left w:val="single" w:sz="4" w:space="0" w:color="cfcfcf"/>
        <w:right w:val="single" w:sz="4" w:space="0" w:color="cfcfcf"/>
        <w:top w:val="single" w:sz="4" w:space="0" w:color="cfcfcf"/>
        <w:bottom w:val="single" w:sz="4" w:space="0" w:color="cfcfcf"/>
      </w:pBdr>
      <w:shd w:val="clear" w:color="auto" w:fill="ffffff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vanish/>
      <w:sz w:val="24"/>
      <w:szCs w:val="24"/>
      <w:lang w:bidi="ar-SA"/>
    </w:rPr>
  </w:style>
  <w:style w:type="paragraph" w:customStyle="1" w:styleId="style4424">
    <w:name w:val="detail1"/>
    <w:basedOn w:val="style0"/>
    <w:next w:val="style4424"/>
    <w:pPr>
      <w:pBdr>
        <w:left w:val="single" w:sz="4" w:space="3" w:color="cccccc"/>
        <w:right w:val="single" w:sz="4" w:space="3" w:color="cccccc"/>
        <w:top w:val="single" w:sz="4" w:space="3" w:color="cccccc"/>
        <w:bottom w:val="single" w:sz="4" w:space="3" w:color="cccccc"/>
      </w:pBdr>
      <w:shd w:val="clear" w:color="auto" w:fill="ffffff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vanish/>
      <w:sz w:val="24"/>
      <w:szCs w:val="24"/>
      <w:lang w:bidi="ar-SA"/>
    </w:rPr>
  </w:style>
  <w:style w:type="paragraph" w:customStyle="1" w:styleId="style4425">
    <w:name w:val="detail2"/>
    <w:basedOn w:val="style0"/>
    <w:next w:val="style4425"/>
    <w:pPr>
      <w:pBdr>
        <w:left w:val="single" w:sz="4" w:space="3" w:color="ffffff"/>
        <w:right w:val="single" w:sz="4" w:space="3" w:color="ffffff"/>
        <w:top w:val="single" w:sz="4" w:space="3" w:color="ffffff"/>
        <w:bottom w:val="single" w:sz="4" w:space="3" w:color="ffffff"/>
      </w:pBdr>
      <w:shd w:val="clear" w:color="auto" w:fill="ffffff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vanish/>
      <w:sz w:val="24"/>
      <w:szCs w:val="24"/>
      <w:lang w:bidi="ar-SA"/>
    </w:rPr>
  </w:style>
  <w:style w:type="paragraph" w:customStyle="1" w:styleId="style4426">
    <w:name w:val="signature1"/>
    <w:basedOn w:val="style0"/>
    <w:next w:val="style4426"/>
    <w:pPr>
      <w:spacing w:before="100" w:beforeAutospacing="true" w:after="100" w:afterAutospacing="true" w:lineRule="auto" w:line="240"/>
      <w:jc w:val="right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427">
    <w:name w:val="hitarea1"/>
    <w:basedOn w:val="style0"/>
    <w:next w:val="style4427"/>
    <w:pPr>
      <w:spacing w:before="100" w:beforeAutospacing="true" w:after="100" w:afterAutospacing="true" w:lineRule="auto" w:line="240"/>
      <w:ind w:left="-208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428">
    <w:name w:val="hover1"/>
    <w:basedOn w:val="style0"/>
    <w:next w:val="style442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ff0000"/>
      <w:sz w:val="24"/>
      <w:szCs w:val="24"/>
      <w:lang w:bidi="ar-SA"/>
    </w:rPr>
  </w:style>
  <w:style w:type="paragraph" w:customStyle="1" w:styleId="style4429">
    <w:name w:val="answer-votes1"/>
    <w:basedOn w:val="style0"/>
    <w:next w:val="style4429"/>
    <w:pPr>
      <w:shd w:val="clear" w:color="auto" w:fill="eeeeee"/>
      <w:spacing w:before="26" w:after="100" w:afterAutospacing="true" w:lineRule="auto" w:line="240"/>
      <w:ind w:right="65"/>
      <w:jc w:val="center"/>
    </w:pPr>
    <w:rPr>
      <w:rFonts w:ascii="Times New Roman" w:cs="Times New Roman" w:eastAsia="Times New Roman" w:hAnsi="Times New Roman"/>
      <w:b/>
      <w:bCs/>
      <w:color w:val="555555"/>
      <w:sz w:val="26"/>
      <w:szCs w:val="26"/>
      <w:lang w:bidi="ar-SA"/>
    </w:rPr>
  </w:style>
  <w:style w:type="paragraph" w:customStyle="1" w:styleId="style4430">
    <w:name w:val="answer-votes2"/>
    <w:basedOn w:val="style0"/>
    <w:next w:val="style4430"/>
    <w:pPr>
      <w:shd w:val="clear" w:color="auto" w:fill="eeeeee"/>
      <w:spacing w:before="26" w:after="100" w:afterAutospacing="true" w:lineRule="auto" w:line="240"/>
      <w:ind w:right="65"/>
      <w:jc w:val="center"/>
    </w:pPr>
    <w:rPr>
      <w:rFonts w:ascii="Times New Roman" w:cs="Times New Roman" w:eastAsia="Times New Roman" w:hAnsi="Times New Roman"/>
      <w:b/>
      <w:bCs/>
      <w:color w:val="555555"/>
      <w:sz w:val="26"/>
      <w:szCs w:val="26"/>
      <w:lang w:bidi="ar-SA"/>
    </w:rPr>
  </w:style>
  <w:style w:type="paragraph" w:customStyle="1" w:styleId="style4431">
    <w:name w:val="post-tag1"/>
    <w:basedOn w:val="style0"/>
    <w:next w:val="style4431"/>
    <w:pPr>
      <w:pBdr>
        <w:right w:val="single" w:sz="4" w:space="3" w:color="7f9fb6"/>
        <w:bottom w:val="single" w:sz="4" w:space="3" w:color="3e6d8e"/>
      </w:pBdr>
      <w:shd w:val="clear" w:color="auto" w:fill="e0eaf1"/>
      <w:spacing w:before="26" w:after="26" w:lineRule="auto" w:line="480"/>
      <w:ind w:right="26"/>
    </w:pPr>
    <w:rPr>
      <w:rFonts w:ascii="Times New Roman" w:cs="Times New Roman" w:eastAsia="Times New Roman" w:hAnsi="Times New Roman"/>
      <w:color w:val="3e6d8e"/>
      <w:szCs w:val="22"/>
      <w:lang w:bidi="ar-SA"/>
    </w:rPr>
  </w:style>
  <w:style w:type="paragraph" w:customStyle="1" w:styleId="style4432">
    <w:name w:val="user-tags1"/>
    <w:basedOn w:val="style0"/>
    <w:next w:val="style443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433">
    <w:name w:val="user-badges1"/>
    <w:basedOn w:val="style0"/>
    <w:next w:val="style443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customStyle="1" w:styleId="style4434">
    <w:name w:val="likes3"/>
    <w:basedOn w:val="style65"/>
    <w:next w:val="style4434"/>
    <w:rPr>
      <w:b/>
      <w:bCs/>
      <w:vanish w:val="false"/>
      <w:webHidden w:val="false"/>
      <w:color w:val="ff6600"/>
      <w:sz w:val="23"/>
      <w:szCs w:val="23"/>
      <w:shd w:val="clear" w:color="auto" w:fill="auto"/>
      <w:specVanish w:val="false"/>
    </w:rPr>
  </w:style>
  <w:style w:type="paragraph" w:customStyle="1" w:styleId="style4435">
    <w:name w:val="social-stub1"/>
    <w:basedOn w:val="style0"/>
    <w:next w:val="style4435"/>
    <w:pPr>
      <w:pBdr>
        <w:left w:val="single" w:sz="4" w:space="0" w:color="000000"/>
        <w:right w:val="single" w:sz="4" w:space="0" w:color="000000"/>
        <w:top w:val="single" w:sz="4" w:space="0" w:color="000000"/>
        <w:bottom w:val="single" w:sz="4" w:space="0" w:color="000000"/>
      </w:pBdr>
      <w:spacing w:before="571" w:after="156" w:lineRule="atLeast" w:line="311"/>
    </w:pPr>
    <w:rPr>
      <w:rFonts w:ascii="Tahoma" w:cs="Tahoma" w:eastAsia="Times New Roman" w:hAnsi="Tahoma"/>
      <w:sz w:val="14"/>
      <w:szCs w:val="14"/>
      <w:lang w:bidi="ar-SA"/>
    </w:rPr>
  </w:style>
  <w:style w:type="paragraph" w:styleId="style92">
    <w:name w:val="HTML Top of Form"/>
    <w:basedOn w:val="style0"/>
    <w:next w:val="style0"/>
    <w:link w:val="style4436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/>
    </w:rPr>
  </w:style>
  <w:style w:type="character" w:customStyle="1" w:styleId="style4436">
    <w:name w:val="z-Top of Form Char"/>
    <w:basedOn w:val="style65"/>
    <w:next w:val="style4436"/>
    <w:link w:val="style92"/>
    <w:uiPriority w:val="99"/>
    <w:rPr>
      <w:rFonts w:ascii="Arial" w:cs="Arial" w:eastAsia="Times New Roman" w:hAnsi="Arial"/>
      <w:vanish/>
      <w:sz w:val="16"/>
      <w:szCs w:val="16"/>
      <w:lang w:bidi="ar-SA"/>
    </w:rPr>
  </w:style>
  <w:style w:type="paragraph" w:styleId="style93">
    <w:name w:val="HTML Bottom of Form"/>
    <w:basedOn w:val="style0"/>
    <w:next w:val="style0"/>
    <w:link w:val="style4437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/>
    </w:rPr>
  </w:style>
  <w:style w:type="character" w:customStyle="1" w:styleId="style4437">
    <w:name w:val="z-Bottom of Form Char"/>
    <w:basedOn w:val="style65"/>
    <w:next w:val="style4437"/>
    <w:link w:val="style93"/>
    <w:uiPriority w:val="99"/>
    <w:rPr>
      <w:rFonts w:ascii="Arial" w:cs="Arial" w:eastAsia="Times New Roman" w:hAnsi="Arial"/>
      <w:vanish/>
      <w:sz w:val="16"/>
      <w:szCs w:val="16"/>
      <w:lang w:bidi="ar-SA"/>
    </w:rPr>
  </w:style>
  <w:style w:type="character" w:customStyle="1" w:styleId="style4438">
    <w:name w:val="fancy-ico"/>
    <w:basedOn w:val="style65"/>
    <w:next w:val="style4438"/>
  </w:style>
  <w:style w:type="paragraph" w:customStyle="1" w:styleId="style4439">
    <w:name w:val="hide"/>
    <w:basedOn w:val="style0"/>
    <w:next w:val="style4439"/>
    <w:pPr>
      <w:spacing w:before="100" w:beforeAutospacing="true" w:after="100" w:afterAutospacing="true" w:lineRule="auto" w:line="0"/>
    </w:pPr>
    <w:rPr>
      <w:rFonts w:ascii="Times New Roman" w:cs="Times New Roman" w:eastAsia="Times New Roman" w:hAnsi="Times New Roman"/>
      <w:vanish/>
      <w:sz w:val="24"/>
      <w:szCs w:val="24"/>
      <w:lang w:bidi="ar-SA"/>
    </w:rPr>
  </w:style>
  <w:style w:type="character" w:customStyle="1" w:styleId="style4440">
    <w:name w:val="item-control1"/>
    <w:basedOn w:val="style65"/>
    <w:next w:val="style4440"/>
    <w:rPr>
      <w:vanish/>
      <w:webHidden w:val="false"/>
      <w:specVanish w:val="false"/>
    </w:rPr>
  </w:style>
  <w:style w:type="character" w:customStyle="1" w:styleId="style4441">
    <w:name w:val="at_a11y"/>
    <w:basedOn w:val="style65"/>
    <w:next w:val="style4441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F4E6AAD-F3AB-4FD4-BF70-BF99B803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277</Words>
  <Pages>3</Pages>
  <Characters>1543</Characters>
  <Application>WPS Office</Application>
  <DocSecurity>0</DocSecurity>
  <Paragraphs>83</Paragraphs>
  <ScaleCrop>false</ScaleCrop>
  <Company>Deftones</Company>
  <LinksUpToDate>false</LinksUpToDate>
  <CharactersWithSpaces>2971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2019-09-21T05:02:33Z</dcterms:created>
  <dc:creator>Amit Trading Corp</dc:creator>
  <lastModifiedBy>vivo 1718</lastModifiedBy>
  <dcterms:modified xsi:type="dcterms:W3CDTF">2019-09-21T05:02:33Z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