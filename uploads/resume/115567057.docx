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2956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7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7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7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7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  <w:sectPr>
          <w:pgSz w:h="15840" w:w="12240" w:orient="portrait"/>
          <w:pgMar w:bottom="280" w:top="540" w:left="1300" w:right="1300" w:header="720" w:footer="720"/>
          <w:pgNumType w:start="1"/>
          <w:cols w:equalWidth="0" w:num="2">
            <w:col w:space="40" w:w="4800"/>
            <w:col w:space="0" w:w="4800"/>
          </w:cols>
        </w:sectPr>
      </w:pPr>
      <w:r w:rsidDel="00000000" w:rsidR="00000000" w:rsidRPr="00000000">
        <w:rPr>
          <w:b w:val="1"/>
          <w:u w:val="single"/>
          <w:rtl w:val="0"/>
        </w:rPr>
        <w:t xml:space="preserve">Swati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3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Hno 173 Near Prd Ground Ladpur Dehradun,</w:t>
      </w:r>
    </w:p>
    <w:p w:rsidR="00000000" w:rsidDel="00000000" w:rsidP="00000000" w:rsidRDefault="00000000" w:rsidRPr="00000000" w14:paraId="0000000A">
      <w:pPr>
        <w:ind w:left="0" w:right="1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Mob. +91 9717420804</w:t>
      </w:r>
    </w:p>
    <w:p w:rsidR="00000000" w:rsidDel="00000000" w:rsidP="00000000" w:rsidRDefault="00000000" w:rsidRPr="00000000" w14:paraId="0000000B">
      <w:pPr>
        <w:ind w:right="13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Email. mishraswati1889@gmail.com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5990590" cy="2032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55468" y="3683163"/>
                          <a:ext cx="5981065" cy="1936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6"/>
                                <w:vertAlign w:val="baseline"/>
                              </w:rPr>
                              <w:t xml:space="preserve">CAREER OBJECTIVE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5990590" cy="203200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059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598106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468" y="3780000"/>
                          <a:ext cx="59810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5981065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40" w:right="0" w:firstLine="719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part of an organization where I can fully utilize my skills and make a significant contribution to the success of the employer and at the same time my individual growth.</w:t>
      </w:r>
    </w:p>
    <w:p w:rsidR="00000000" w:rsidDel="00000000" w:rsidP="00000000" w:rsidRDefault="00000000" w:rsidRPr="00000000" w14:paraId="0000000E">
      <w:pPr>
        <w:pStyle w:val="Heading1"/>
        <w:tabs>
          <w:tab w:val="left" w:pos="9530"/>
        </w:tabs>
        <w:spacing w:before="199" w:lineRule="auto"/>
        <w:ind w:firstLine="111"/>
        <w:jc w:val="both"/>
        <w:rPr>
          <w:sz w:val="22"/>
          <w:szCs w:val="22"/>
        </w:rPr>
      </w:pP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 xml:space="preserve"> </w:t>
      </w:r>
      <w:r w:rsidDel="00000000" w:rsidR="00000000" w:rsidRPr="00000000">
        <w:rPr>
          <w:color w:val="ffffff"/>
          <w:shd w:fill="17365d" w:val="clear"/>
          <w:rtl w:val="0"/>
        </w:rPr>
        <w:t xml:space="preserve">QUALIFICATION</w:t>
      </w: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02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10th From C.B.S.E. Board in 2006.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12th From R.B.S.E. Board in 2008.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" w:line="240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BDS from VDCH affiliated By Rajasthan University in 2015</w:t>
      </w:r>
    </w:p>
    <w:p w:rsidR="00000000" w:rsidDel="00000000" w:rsidP="00000000" w:rsidRDefault="00000000" w:rsidRPr="00000000" w14:paraId="00000012">
      <w:pPr>
        <w:pStyle w:val="Heading1"/>
        <w:tabs>
          <w:tab w:val="left" w:pos="9530"/>
        </w:tabs>
        <w:spacing w:before="201" w:lineRule="auto"/>
        <w:ind w:firstLine="111"/>
        <w:jc w:val="both"/>
        <w:rPr>
          <w:sz w:val="22"/>
          <w:szCs w:val="22"/>
        </w:rPr>
      </w:pP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 xml:space="preserve"> </w:t>
      </w:r>
      <w:r w:rsidDel="00000000" w:rsidR="00000000" w:rsidRPr="00000000">
        <w:rPr>
          <w:color w:val="ffffff"/>
          <w:shd w:fill="17365d" w:val="clear"/>
          <w:rtl w:val="0"/>
        </w:rPr>
        <w:t xml:space="preserve">COMPUTER SKILLS</w:t>
      </w: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99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of Microsoft Office.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</w:t>
      </w:r>
      <w:r w:rsidDel="00000000" w:rsidR="00000000" w:rsidRPr="00000000">
        <w:rPr>
          <w:rtl w:val="0"/>
        </w:rPr>
        <w:t xml:space="preserve">of the Internet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1"/>
        <w:tabs>
          <w:tab w:val="left" w:pos="9530"/>
        </w:tabs>
        <w:spacing w:before="201" w:lineRule="auto"/>
        <w:ind w:firstLine="111"/>
        <w:jc w:val="both"/>
        <w:rPr>
          <w:sz w:val="22"/>
          <w:szCs w:val="22"/>
        </w:rPr>
      </w:pP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 xml:space="preserve"> </w:t>
      </w:r>
      <w:r w:rsidDel="00000000" w:rsidR="00000000" w:rsidRPr="00000000">
        <w:rPr>
          <w:color w:val="ffffff"/>
          <w:shd w:fill="17365d" w:val="clear"/>
          <w:rtl w:val="0"/>
        </w:rPr>
        <w:t xml:space="preserve">EXPERIENCE</w:t>
      </w: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861"/>
        </w:tabs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1.5 Years Experienced in Concentrix  Daksh.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861"/>
        </w:tabs>
        <w:spacing w:line="257" w:lineRule="auto"/>
        <w:ind w:left="1219" w:hanging="360"/>
        <w:rPr/>
      </w:pPr>
      <w:r w:rsidDel="00000000" w:rsidR="00000000" w:rsidRPr="00000000">
        <w:rPr>
          <w:rtl w:val="0"/>
        </w:rPr>
        <w:t xml:space="preserve">Working as a Customer Care Executive for resolving Query’s In Jio.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861"/>
        </w:tabs>
        <w:spacing w:before="1" w:line="257" w:lineRule="auto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Dental zone Academy from 10 March 2017 to 12 Aug as a Dentist Trainee.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861"/>
        </w:tabs>
        <w:spacing w:before="0" w:line="257" w:lineRule="auto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 Years Experienced in Easy Policy Web Aggregators Pvt. Ltd.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861"/>
        </w:tabs>
        <w:spacing w:before="0" w:line="257" w:lineRule="auto"/>
        <w:ind w:left="1580" w:hanging="360"/>
        <w:rPr/>
      </w:pPr>
      <w:r w:rsidDel="00000000" w:rsidR="00000000" w:rsidRPr="00000000">
        <w:rPr>
          <w:rtl w:val="0"/>
        </w:rPr>
        <w:t xml:space="preserve">Working as a Web Aggregator for the Tele Sales Process with many of the term Insurance policy Companies like ICICI, Max, HDFC and many more.</w:t>
      </w:r>
    </w:p>
    <w:sdt>
      <w:sdtPr>
        <w:tag w:val="goog_rdk_1"/>
      </w:sdtPr>
      <w:sdtContent>
        <w:p w:rsidR="00000000" w:rsidDel="00000000" w:rsidP="00000000" w:rsidRDefault="00000000" w:rsidRPr="00000000" w14:paraId="0000001B">
          <w:pPr>
            <w:tabs>
              <w:tab w:val="left" w:pos="861"/>
            </w:tabs>
            <w:spacing w:before="0" w:line="257" w:lineRule="auto"/>
            <w:ind w:left="1580" w:firstLine="0"/>
            <w:rPr>
              <w:ins w:author="Swati Mishra" w:id="0" w:date="2022-03-28T10:08:37Z"/>
            </w:rPr>
          </w:pPr>
          <w:r w:rsidDel="00000000" w:rsidR="00000000" w:rsidRPr="00000000">
            <w:rPr>
              <w:rtl w:val="0"/>
            </w:rPr>
            <w:t xml:space="preserve">6 months as an academic counselor for Blackboard educations. </w:t>
          </w:r>
          <w:sdt>
            <w:sdtPr>
              <w:tag w:val="goog_rdk_0"/>
            </w:sdtPr>
            <w:sdtContent>
              <w:ins w:author="Swati Mishra" w:id="0" w:date="2022-03-28T10:08:3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C">
      <w:pPr>
        <w:tabs>
          <w:tab w:val="left" w:pos="861"/>
        </w:tabs>
        <w:spacing w:before="0" w:line="257" w:lineRule="auto"/>
        <w:ind w:left="1580" w:firstLine="0"/>
        <w:rPr/>
      </w:pPr>
      <w:r w:rsidDel="00000000" w:rsidR="00000000" w:rsidRPr="00000000">
        <w:rPr>
          <w:rtl w:val="0"/>
        </w:rPr>
        <w:t xml:space="preserve">1 year as CSE in Urban Company.</w:t>
      </w:r>
    </w:p>
    <w:p w:rsidR="00000000" w:rsidDel="00000000" w:rsidP="00000000" w:rsidRDefault="00000000" w:rsidRPr="00000000" w14:paraId="0000001D">
      <w:pPr>
        <w:tabs>
          <w:tab w:val="left" w:pos="861"/>
        </w:tabs>
        <w:spacing w:before="0" w:line="257" w:lineRule="auto"/>
        <w:ind w:left="1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861"/>
        </w:tabs>
        <w:spacing w:before="0" w:line="257" w:lineRule="auto"/>
        <w:ind w:left="0" w:firstLine="0"/>
        <w:rPr/>
      </w:pPr>
      <w:r w:rsidDel="00000000" w:rsidR="00000000" w:rsidRPr="00000000">
        <w:rPr>
          <w:rtl w:val="0"/>
        </w:rPr>
        <w:t xml:space="preserve">Freelancing Content writing for various companies like Urban company, MAX hospital,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861"/>
        </w:tabs>
        <w:spacing w:before="0" w:line="257" w:lineRule="auto"/>
        <w:ind w:left="1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pos="9530"/>
        </w:tabs>
        <w:spacing w:before="201" w:lineRule="auto"/>
        <w:ind w:firstLine="111"/>
        <w:jc w:val="both"/>
        <w:rPr/>
      </w:pPr>
      <w:r w:rsidDel="00000000" w:rsidR="00000000" w:rsidRPr="00000000">
        <w:rPr>
          <w:color w:val="ffffff"/>
          <w:shd w:fill="17365d" w:val="clear"/>
          <w:rtl w:val="0"/>
        </w:rPr>
        <w:t xml:space="preserve"> STRENGTHS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01" w:line="257" w:lineRule="auto"/>
        <w:ind w:left="860" w:right="0" w:hanging="361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Patience, Pragmatic and Punctual.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257" w:lineRule="auto"/>
        <w:ind w:left="860" w:right="0" w:hanging="361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at Decision Making.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257" w:lineRule="auto"/>
        <w:ind w:left="860" w:right="0" w:hanging="361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cope </w:t>
      </w:r>
      <w:r w:rsidDel="00000000" w:rsidR="00000000" w:rsidRPr="00000000">
        <w:rPr>
          <w:sz w:val="24"/>
          <w:szCs w:val="24"/>
          <w:rtl w:val="0"/>
        </w:rPr>
        <w:t xml:space="preserve">up with situations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1"/>
        <w:tabs>
          <w:tab w:val="left" w:pos="9530"/>
        </w:tabs>
        <w:spacing w:before="201" w:lineRule="auto"/>
        <w:ind w:firstLine="111"/>
        <w:jc w:val="both"/>
        <w:rPr/>
      </w:pPr>
      <w:r w:rsidDel="00000000" w:rsidR="00000000" w:rsidRPr="00000000">
        <w:rPr>
          <w:color w:val="ffffff"/>
          <w:shd w:fill="17365d" w:val="clear"/>
          <w:rtl w:val="0"/>
        </w:rPr>
        <w:t xml:space="preserve"> 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3740"/>
          <w:tab w:val="left" w:pos="5180"/>
        </w:tabs>
        <w:spacing w:after="0" w:before="202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 Name</w:t>
        <w:tab/>
        <w:t xml:space="preserve">:</w:t>
        <w:tab/>
        <w:t xml:space="preserve">Mr Ganesh Mishra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3740"/>
          <w:tab w:val="left" w:pos="5180"/>
        </w:tabs>
        <w:spacing w:after="0" w:before="0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 xml:space="preserve">:</w:t>
        <w:tab/>
        <w:t xml:space="preserve">18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 1989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3740"/>
          <w:tab w:val="left" w:pos="5180"/>
        </w:tabs>
        <w:spacing w:after="0" w:before="1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3740"/>
          <w:tab w:val="left" w:pos="5180"/>
        </w:tabs>
        <w:spacing w:after="0" w:before="0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Knows</w:t>
        <w:tab/>
        <w:t xml:space="preserve">:</w:t>
        <w:tab/>
        <w:t xml:space="preserve">English, Hindi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3740"/>
          <w:tab w:val="left" w:pos="5180"/>
        </w:tabs>
        <w:spacing w:after="0" w:before="0" w:line="257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3740"/>
          <w:tab w:val="left" w:pos="5180"/>
        </w:tabs>
        <w:spacing w:after="0" w:before="1" w:line="240" w:lineRule="auto"/>
        <w:ind w:left="860" w:right="0" w:hanging="361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&amp; Hobbies</w:t>
        <w:tab/>
        <w:t xml:space="preserve">:</w:t>
        <w:tab/>
        <w:t xml:space="preserve">Listening Music</w:t>
      </w:r>
    </w:p>
    <w:p w:rsidR="00000000" w:rsidDel="00000000" w:rsidP="00000000" w:rsidRDefault="00000000" w:rsidRPr="00000000" w14:paraId="0000002B">
      <w:pPr>
        <w:pStyle w:val="Heading1"/>
        <w:tabs>
          <w:tab w:val="left" w:pos="9530"/>
        </w:tabs>
        <w:spacing w:before="202" w:lineRule="auto"/>
        <w:ind w:firstLine="111"/>
        <w:jc w:val="both"/>
        <w:rPr>
          <w:sz w:val="22"/>
          <w:szCs w:val="22"/>
        </w:rPr>
      </w:pPr>
      <w:r w:rsidDel="00000000" w:rsidR="00000000" w:rsidRPr="00000000">
        <w:rPr>
          <w:color w:val="ffffff"/>
          <w:sz w:val="22"/>
          <w:szCs w:val="22"/>
          <w:shd w:fill="17365d" w:val="clear"/>
          <w:rtl w:val="0"/>
        </w:rPr>
        <w:t xml:space="preserve"> DECLARATION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86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hereby declare </w:t>
      </w:r>
      <w:r w:rsidDel="00000000" w:rsidR="00000000" w:rsidRPr="00000000">
        <w:rPr>
          <w:rtl w:val="0"/>
        </w:rPr>
        <w:t xml:space="preserve">that the above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is true to the best of my Knowledge.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1" w:lineRule="auto"/>
        <w:ind w:firstLine="140"/>
        <w:jc w:val="both"/>
        <w:rPr/>
      </w:pPr>
      <w:r w:rsidDel="00000000" w:rsidR="00000000" w:rsidRPr="00000000">
        <w:rPr>
          <w:rtl w:val="0"/>
        </w:rPr>
        <w:t xml:space="preserve">PLACE: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47"/>
        </w:tabs>
        <w:ind w:left="1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  <w:t xml:space="preserve">(Swati Mishra)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540" w:left="130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8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980" w:hanging="360"/>
      </w:pPr>
      <w:rPr/>
    </w:lvl>
    <w:lvl w:ilvl="2">
      <w:start w:val="1"/>
      <w:numFmt w:val="bullet"/>
      <w:lvlText w:val="•"/>
      <w:lvlJc w:val="left"/>
      <w:pPr>
        <w:ind w:left="1942" w:hanging="360"/>
      </w:pPr>
      <w:rPr/>
    </w:lvl>
    <w:lvl w:ilvl="3">
      <w:start w:val="1"/>
      <w:numFmt w:val="bullet"/>
      <w:lvlText w:val="•"/>
      <w:lvlJc w:val="left"/>
      <w:pPr>
        <w:ind w:left="2904" w:hanging="360"/>
      </w:pPr>
      <w:rPr/>
    </w:lvl>
    <w:lvl w:ilvl="4">
      <w:start w:val="1"/>
      <w:numFmt w:val="bullet"/>
      <w:lvlText w:val="•"/>
      <w:lvlJc w:val="left"/>
      <w:pPr>
        <w:ind w:left="3866" w:hanging="360"/>
      </w:pPr>
      <w:rPr/>
    </w:lvl>
    <w:lvl w:ilvl="5">
      <w:start w:val="1"/>
      <w:numFmt w:val="bullet"/>
      <w:lvlText w:val="•"/>
      <w:lvlJc w:val="left"/>
      <w:pPr>
        <w:ind w:left="4828" w:hanging="360"/>
      </w:pPr>
      <w:rPr/>
    </w:lvl>
    <w:lvl w:ilvl="6">
      <w:start w:val="1"/>
      <w:numFmt w:val="bullet"/>
      <w:lvlText w:val="•"/>
      <w:lvlJc w:val="left"/>
      <w:pPr>
        <w:ind w:left="5791" w:hanging="360"/>
      </w:pPr>
      <w:rPr/>
    </w:lvl>
    <w:lvl w:ilvl="7">
      <w:start w:val="1"/>
      <w:numFmt w:val="bullet"/>
      <w:lvlText w:val="•"/>
      <w:lvlJc w:val="left"/>
      <w:pPr>
        <w:ind w:left="6753" w:hanging="360"/>
      </w:pPr>
      <w:rPr/>
    </w:lvl>
    <w:lvl w:ilvl="8">
      <w:start w:val="1"/>
      <w:numFmt w:val="bullet"/>
      <w:lvlText w:val="•"/>
      <w:lvlJc w:val="left"/>
      <w:pPr>
        <w:ind w:left="7715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1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1"/>
        <w:sz w:val="22"/>
        <w:szCs w:val="22"/>
        <w:lang w:val="en-US"/>
      </w:rPr>
    </w:rPrDefault>
    <w:pPrDefault>
      <w:pPr>
        <w:widowControl w:val="0"/>
        <w:tabs>
          <w:tab w:val="left" w:pos="861"/>
        </w:tabs>
        <w:spacing w:line="257" w:lineRule="auto"/>
        <w:ind w:left="860" w:hanging="36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14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mbria" w:cs="Cambria" w:eastAsia="Cambria" w:hAnsi="Cambria"/>
      <w:lang w:bidi="en-US"/>
    </w:rPr>
  </w:style>
  <w:style w:type="paragraph" w:styleId="Heading1">
    <w:name w:val="heading 1"/>
    <w:basedOn w:val="Normal"/>
    <w:uiPriority w:val="1"/>
    <w:qFormat w:val="1"/>
    <w:pPr>
      <w:ind w:left="111"/>
      <w:outlineLvl w:val="0"/>
    </w:pPr>
    <w:rPr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14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line="257" w:lineRule="exact"/>
      <w:ind w:left="860" w:hanging="361"/>
    </w:pPr>
  </w:style>
  <w:style w:type="paragraph" w:styleId="ListParagraph">
    <w:name w:val="List Paragraph"/>
    <w:basedOn w:val="Normal"/>
    <w:uiPriority w:val="1"/>
    <w:qFormat w:val="1"/>
    <w:pPr>
      <w:spacing w:line="257" w:lineRule="exact"/>
      <w:ind w:left="86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f1m9mB0zosNDrXpzOsOUdFoCA==">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2020-11-01T13:43:00Z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2020-10-01T00:00:00Z</vt:filetime>
  </property>
</Properties>
</file>