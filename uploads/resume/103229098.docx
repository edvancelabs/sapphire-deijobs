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6F11A" w14:textId="673C005E" w:rsidR="00654957" w:rsidRDefault="00000000" w:rsidP="00CA1ADD">
      <w:pPr>
        <w:pStyle w:val="NoSpacing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8E8D3D3" wp14:editId="77133D03">
            <wp:simplePos x="0" y="0"/>
            <wp:positionH relativeFrom="margin">
              <wp:posOffset>95250</wp:posOffset>
            </wp:positionH>
            <wp:positionV relativeFrom="margin">
              <wp:posOffset>-22860</wp:posOffset>
            </wp:positionV>
            <wp:extent cx="906780" cy="1142365"/>
            <wp:effectExtent l="285750" t="304800" r="331470" b="324485"/>
            <wp:wrapSquare wrapText="bothSides"/>
            <wp:docPr id="948524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4887" name="Picture 9485247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114236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5C1" w:rsidRPr="00437320">
        <w:rPr>
          <w:rFonts w:asciiTheme="minorHAnsi" w:hAnsiTheme="minorHAnsi" w:cstheme="minorHAnsi"/>
          <w:b/>
          <w:sz w:val="36"/>
          <w:szCs w:val="36"/>
        </w:rPr>
        <w:t>Priyanka Gorkhe</w:t>
      </w:r>
      <w:r w:rsidR="00A01DFE">
        <w:rPr>
          <w:rFonts w:asciiTheme="minorHAnsi" w:hAnsiTheme="minorHAnsi" w:cstheme="minorHAnsi"/>
          <w:b/>
          <w:sz w:val="36"/>
          <w:szCs w:val="36"/>
        </w:rPr>
        <w:t xml:space="preserve"> </w:t>
      </w:r>
    </w:p>
    <w:p w14:paraId="533A4D67" w14:textId="2E581496" w:rsidR="00A01DFE" w:rsidRDefault="00A01DFE" w:rsidP="00CA1ADD">
      <w:pPr>
        <w:pStyle w:val="NoSpacing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Python </w:t>
      </w:r>
      <w:proofErr w:type="gramStart"/>
      <w:r>
        <w:rPr>
          <w:rFonts w:asciiTheme="minorHAnsi" w:hAnsiTheme="minorHAnsi" w:cstheme="minorHAnsi"/>
          <w:b/>
          <w:sz w:val="36"/>
          <w:szCs w:val="36"/>
        </w:rPr>
        <w:t>Developer</w:t>
      </w:r>
      <w:r w:rsidRPr="00A01DFE">
        <w:rPr>
          <w:rFonts w:asciiTheme="minorHAnsi" w:hAnsiTheme="minorHAnsi" w:cstheme="minorHAnsi"/>
          <w:b/>
          <w:sz w:val="28"/>
          <w:szCs w:val="28"/>
        </w:rPr>
        <w:t>(</w:t>
      </w:r>
      <w:proofErr w:type="gramEnd"/>
      <w:r w:rsidRPr="00A01DFE">
        <w:rPr>
          <w:rFonts w:asciiTheme="minorHAnsi" w:hAnsiTheme="minorHAnsi" w:cstheme="minorHAnsi"/>
          <w:b/>
          <w:sz w:val="28"/>
          <w:szCs w:val="28"/>
        </w:rPr>
        <w:t>IMMEDIATE JOINER)</w:t>
      </w:r>
    </w:p>
    <w:p w14:paraId="2F0C379B" w14:textId="7AC5ACE6" w:rsidR="002E2C71" w:rsidRPr="009C4A75" w:rsidRDefault="00000000" w:rsidP="00CA1ADD">
      <w:pPr>
        <w:pStyle w:val="NoSpacing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9C4A75">
        <w:rPr>
          <w:rFonts w:asciiTheme="minorHAnsi" w:hAnsiTheme="minorHAnsi" w:cstheme="minorHAnsi"/>
          <w:b/>
        </w:rPr>
        <w:t xml:space="preserve">Bangalore, Karnataka| </w:t>
      </w:r>
      <w:hyperlink r:id="rId7" w:history="1">
        <w:r w:rsidRPr="009C4A75">
          <w:rPr>
            <w:rStyle w:val="Hyperlink"/>
            <w:rFonts w:asciiTheme="minorHAnsi" w:hAnsiTheme="minorHAnsi" w:cstheme="minorHAnsi"/>
            <w:b/>
          </w:rPr>
          <w:t>priyankagorkhe08@gmail.com|</w:t>
        </w:r>
      </w:hyperlink>
      <w:r w:rsidR="009974F9">
        <w:rPr>
          <w:rStyle w:val="Hyperlink"/>
          <w:rFonts w:asciiTheme="minorHAnsi" w:hAnsiTheme="minorHAnsi" w:cstheme="minorHAnsi"/>
          <w:b/>
        </w:rPr>
        <w:t xml:space="preserve">  </w:t>
      </w:r>
      <w:r w:rsidR="009974F9" w:rsidRPr="009974F9">
        <w:rPr>
          <w:rStyle w:val="Hyperlink"/>
          <w:rFonts w:asciiTheme="minorHAnsi" w:hAnsiTheme="minorHAnsi" w:cstheme="minorHAnsi"/>
          <w:b/>
          <w:color w:val="auto"/>
          <w:u w:val="none"/>
        </w:rPr>
        <w:t>+917470894570</w:t>
      </w:r>
    </w:p>
    <w:p w14:paraId="02BE01E4" w14:textId="5EB54699" w:rsidR="002E2C71" w:rsidRDefault="00A01DFE" w:rsidP="00CA1ADD">
      <w:pPr>
        <w:pStyle w:val="NoSpacing"/>
        <w:rPr>
          <w:rFonts w:ascii="Segoe UI" w:hAnsi="Segoe UI" w:cs="Segoe UI"/>
          <w:sz w:val="24"/>
          <w:szCs w:val="24"/>
          <w:shd w:val="clear" w:color="auto" w:fill="FFFFFF"/>
        </w:rPr>
      </w:pPr>
      <w:hyperlink r:id="rId8" w:history="1">
        <w:r w:rsidRPr="003346A9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www.linkedin.com/in/priyanka-gorkhe</w:t>
        </w:r>
      </w:hyperlink>
    </w:p>
    <w:p w14:paraId="4E5B2D5E" w14:textId="77777777" w:rsidR="00437320" w:rsidRPr="00437320" w:rsidRDefault="00437320" w:rsidP="00437320">
      <w:pPr>
        <w:pStyle w:val="NoSpacing"/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1AE84911" w14:textId="77777777" w:rsidR="001A4835" w:rsidRDefault="00000000" w:rsidP="00437320">
      <w:pPr>
        <w:pStyle w:val="NoSpacing"/>
        <w:jc w:val="center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                                                       </w:t>
      </w:r>
    </w:p>
    <w:p w14:paraId="5C47DA74" w14:textId="77777777" w:rsidR="002E2C71" w:rsidRDefault="002E2C71" w:rsidP="00437320">
      <w:pPr>
        <w:pStyle w:val="NoSpacing"/>
        <w:jc w:val="center"/>
        <w:rPr>
          <w:ins w:id="0" w:author="Priyanka Gorkhe" w:date="2023-07-10T06:56:00Z"/>
          <w:rFonts w:asciiTheme="minorHAnsi" w:hAnsiTheme="minorHAnsi" w:cstheme="minorHAnsi"/>
          <w:b/>
          <w:sz w:val="18"/>
          <w:szCs w:val="18"/>
        </w:rPr>
      </w:pPr>
    </w:p>
    <w:p w14:paraId="4B9486B5" w14:textId="77777777" w:rsidR="00437320" w:rsidRPr="00437320" w:rsidRDefault="00437320" w:rsidP="00437320">
      <w:pPr>
        <w:pStyle w:val="NoSpacing"/>
        <w:jc w:val="center"/>
        <w:rPr>
          <w:rFonts w:asciiTheme="minorHAnsi" w:hAnsiTheme="minorHAnsi" w:cstheme="minorHAnsi"/>
          <w:b/>
          <w:sz w:val="18"/>
          <w:szCs w:val="18"/>
        </w:rPr>
      </w:pPr>
    </w:p>
    <w:p w14:paraId="1C009D2E" w14:textId="77777777" w:rsidR="00246D43" w:rsidRDefault="00246D43" w:rsidP="00E458EF">
      <w:pPr>
        <w:pStyle w:val="NoSpacing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E9AB5DE" w14:textId="77777777" w:rsidR="00201C3D" w:rsidRDefault="00201C3D" w:rsidP="003645A1">
      <w:pPr>
        <w:pStyle w:val="NoSpacing"/>
        <w:jc w:val="both"/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</w:p>
    <w:p w14:paraId="703FDC6A" w14:textId="77777777" w:rsidR="00084F72" w:rsidRPr="00271BC6" w:rsidRDefault="00000000" w:rsidP="00437320">
      <w:pPr>
        <w:pStyle w:val="NoSpacing"/>
        <w:jc w:val="both"/>
        <w:rPr>
          <w:rFonts w:asciiTheme="minorHAnsi" w:hAnsiTheme="minorHAnsi" w:cstheme="minorHAnsi"/>
          <w:b/>
          <w:sz w:val="28"/>
          <w:szCs w:val="28"/>
          <w:u w:val="single"/>
          <w:shd w:val="clear" w:color="auto" w:fill="FFFFFF"/>
        </w:rPr>
      </w:pPr>
      <w:r>
        <w:rPr>
          <w:rFonts w:asciiTheme="minorHAnsi" w:hAnsiTheme="minorHAnsi" w:cstheme="minorHAnsi"/>
          <w:b/>
          <w:sz w:val="28"/>
          <w:szCs w:val="28"/>
          <w:u w:val="single"/>
          <w:shd w:val="clear" w:color="auto" w:fill="FFFFFF"/>
        </w:rPr>
        <w:t>PROFILE</w:t>
      </w:r>
      <w:r w:rsidR="00271BC6" w:rsidRPr="00271BC6">
        <w:rPr>
          <w:rFonts w:asciiTheme="minorHAnsi" w:hAnsiTheme="minorHAnsi" w:cstheme="minorHAnsi"/>
          <w:b/>
          <w:sz w:val="28"/>
          <w:szCs w:val="28"/>
          <w:u w:val="single"/>
          <w:shd w:val="clear" w:color="auto" w:fill="FFFFFF"/>
        </w:rPr>
        <w:t>:</w:t>
      </w:r>
    </w:p>
    <w:p w14:paraId="5CF7B562" w14:textId="77777777" w:rsidR="00246D43" w:rsidRPr="00E458EF" w:rsidRDefault="00246D43" w:rsidP="003645A1">
      <w:pPr>
        <w:pStyle w:val="NoSpacing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5F65994" w14:textId="5222E935" w:rsidR="007C139F" w:rsidRPr="00271BC6" w:rsidRDefault="00000000" w:rsidP="003645A1">
      <w:pPr>
        <w:pStyle w:val="NoSpacing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Software</w:t>
      </w:r>
      <w:r w:rsidR="005C5362" w:rsidRPr="00271BC6">
        <w:rPr>
          <w:rFonts w:asciiTheme="minorHAnsi" w:hAnsiTheme="minorHAnsi" w:cstheme="minorHAnsi"/>
          <w:b/>
          <w:bCs/>
          <w:sz w:val="24"/>
          <w:szCs w:val="24"/>
        </w:rPr>
        <w:t xml:space="preserve"> Developer</w:t>
      </w:r>
      <w:r w:rsidR="005C5362" w:rsidRPr="00271BC6">
        <w:rPr>
          <w:rFonts w:asciiTheme="minorHAnsi" w:hAnsiTheme="minorHAnsi" w:cstheme="minorHAnsi"/>
          <w:sz w:val="24"/>
          <w:szCs w:val="24"/>
        </w:rPr>
        <w:t xml:space="preserve"> with 2 years of experience in designing, developing, and implementing software solutions using Python programming language and Django</w:t>
      </w:r>
      <w:r w:rsidR="006A2E93">
        <w:rPr>
          <w:rFonts w:asciiTheme="minorHAnsi" w:hAnsiTheme="minorHAnsi" w:cstheme="minorHAnsi"/>
          <w:sz w:val="24"/>
          <w:szCs w:val="24"/>
        </w:rPr>
        <w:t xml:space="preserve"> and the elegant data processing using SQL databases and python libraries</w:t>
      </w:r>
      <w:r w:rsidR="005C5362" w:rsidRPr="00271BC6">
        <w:rPr>
          <w:rFonts w:asciiTheme="minorHAnsi" w:hAnsiTheme="minorHAnsi" w:cstheme="minorHAnsi"/>
          <w:sz w:val="24"/>
          <w:szCs w:val="24"/>
        </w:rPr>
        <w:t xml:space="preserve">. Proficient in creating web applications, integrating APIs, and leveraging data analysis libraries. Adept at working in agile environments, collaborating with cross-functional teams, and adapting to new technologies. </w:t>
      </w:r>
      <w:r w:rsidR="006A2E93">
        <w:rPr>
          <w:rFonts w:asciiTheme="minorHAnsi" w:hAnsiTheme="minorHAnsi" w:cstheme="minorHAnsi"/>
          <w:sz w:val="24"/>
          <w:szCs w:val="24"/>
        </w:rPr>
        <w:t>Well</w:t>
      </w:r>
      <w:r w:rsidR="005C5362" w:rsidRPr="00271BC6">
        <w:rPr>
          <w:rFonts w:asciiTheme="minorHAnsi" w:hAnsiTheme="minorHAnsi" w:cstheme="minorHAnsi"/>
          <w:sz w:val="24"/>
          <w:szCs w:val="24"/>
        </w:rPr>
        <w:t xml:space="preserve"> skilled in problem-solving, critical thinking, and database management with SQL. Committed to delivering quality driven, efficient, and scalable software solutions for diverse industry needs.</w:t>
      </w:r>
    </w:p>
    <w:p w14:paraId="76D74899" w14:textId="77777777" w:rsidR="005C5362" w:rsidRDefault="005C5362" w:rsidP="003645A1">
      <w:pPr>
        <w:pStyle w:val="NoSpacing"/>
        <w:jc w:val="both"/>
        <w:rPr>
          <w:rFonts w:asciiTheme="minorHAnsi" w:hAnsiTheme="minorHAnsi" w:cstheme="minorHAnsi"/>
          <w:b/>
          <w:sz w:val="24"/>
          <w:szCs w:val="24"/>
          <w:u w:val="single"/>
          <w:shd w:val="clear" w:color="auto" w:fill="FFFFFF"/>
        </w:rPr>
      </w:pPr>
    </w:p>
    <w:p w14:paraId="3C08FA83" w14:textId="77777777" w:rsidR="00B63176" w:rsidRPr="00201C3D" w:rsidRDefault="00000000" w:rsidP="003645A1">
      <w:pPr>
        <w:pStyle w:val="NoSpacing"/>
        <w:jc w:val="both"/>
        <w:rPr>
          <w:rFonts w:asciiTheme="minorHAnsi" w:hAnsiTheme="minorHAnsi" w:cstheme="minorHAnsi"/>
          <w:b/>
          <w:sz w:val="24"/>
          <w:szCs w:val="24"/>
          <w:u w:val="single"/>
          <w:shd w:val="clear" w:color="auto" w:fill="FFFFFF"/>
        </w:rPr>
      </w:pPr>
      <w:r w:rsidRPr="00271BC6">
        <w:rPr>
          <w:rFonts w:asciiTheme="minorHAnsi" w:hAnsiTheme="minorHAnsi" w:cstheme="minorHAnsi"/>
          <w:b/>
          <w:sz w:val="28"/>
          <w:szCs w:val="28"/>
          <w:u w:val="single"/>
          <w:shd w:val="clear" w:color="auto" w:fill="FFFFFF"/>
        </w:rPr>
        <w:t>EDUCATION</w:t>
      </w:r>
      <w:r w:rsidRPr="00201C3D">
        <w:rPr>
          <w:rFonts w:asciiTheme="minorHAnsi" w:hAnsiTheme="minorHAnsi" w:cstheme="minorHAnsi"/>
          <w:b/>
          <w:sz w:val="24"/>
          <w:szCs w:val="24"/>
          <w:u w:val="single"/>
          <w:shd w:val="clear" w:color="auto" w:fill="FFFFFF"/>
        </w:rPr>
        <w:t>:</w:t>
      </w:r>
    </w:p>
    <w:p w14:paraId="3F7F40D7" w14:textId="77777777" w:rsidR="00726720" w:rsidRPr="005A5AE2" w:rsidRDefault="00726720" w:rsidP="003645A1">
      <w:pPr>
        <w:pStyle w:val="NoSpacing"/>
        <w:jc w:val="both"/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</w:p>
    <w:tbl>
      <w:tblPr>
        <w:tblW w:w="11524" w:type="dxa"/>
        <w:tblLayout w:type="fixed"/>
        <w:tblLook w:val="0000" w:firstRow="0" w:lastRow="0" w:firstColumn="0" w:lastColumn="0" w:noHBand="0" w:noVBand="0"/>
      </w:tblPr>
      <w:tblGrid>
        <w:gridCol w:w="2117"/>
        <w:gridCol w:w="2553"/>
        <w:gridCol w:w="4536"/>
        <w:gridCol w:w="2318"/>
      </w:tblGrid>
      <w:tr w:rsidR="00345109" w14:paraId="2EBB838F" w14:textId="77777777" w:rsidTr="00437320">
        <w:trPr>
          <w:trHeight w:val="1713"/>
        </w:trPr>
        <w:tc>
          <w:tcPr>
            <w:tcW w:w="2117" w:type="dxa"/>
            <w:tcBorders>
              <w:top w:val="single" w:sz="6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FE75C5D" w14:textId="77777777" w:rsidR="006C072E" w:rsidRPr="00270C33" w:rsidRDefault="00000000" w:rsidP="003645A1">
            <w:pPr>
              <w:pStyle w:val="NoSpacing"/>
              <w:jc w:val="both"/>
              <w:rPr>
                <w:rFonts w:asciiTheme="minorHAnsi" w:hAnsiTheme="minorHAnsi" w:cstheme="minorHAnsi"/>
                <w:b/>
              </w:rPr>
            </w:pPr>
            <w:r w:rsidRPr="00270C33">
              <w:rPr>
                <w:rFonts w:asciiTheme="minorHAnsi" w:hAnsiTheme="minorHAnsi" w:cstheme="minorHAnsi"/>
                <w:b/>
              </w:rPr>
              <w:t>Degree</w:t>
            </w:r>
          </w:p>
        </w:tc>
        <w:tc>
          <w:tcPr>
            <w:tcW w:w="2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vAlign w:val="center"/>
          </w:tcPr>
          <w:p w14:paraId="39CF109C" w14:textId="77777777" w:rsidR="006C072E" w:rsidRPr="00270C33" w:rsidRDefault="00000000" w:rsidP="003645A1">
            <w:pPr>
              <w:pStyle w:val="NoSpacing"/>
              <w:jc w:val="both"/>
              <w:rPr>
                <w:rFonts w:asciiTheme="minorHAnsi" w:hAnsiTheme="minorHAnsi" w:cstheme="minorHAnsi"/>
                <w:b/>
              </w:rPr>
            </w:pPr>
            <w:r w:rsidRPr="00270C33">
              <w:rPr>
                <w:rFonts w:asciiTheme="minorHAnsi" w:hAnsiTheme="minorHAnsi" w:cstheme="minorHAnsi"/>
                <w:b/>
              </w:rPr>
              <w:t xml:space="preserve"> Board/University</w:t>
            </w:r>
            <w:r w:rsidR="007025DA">
              <w:rPr>
                <w:rFonts w:asciiTheme="minorHAnsi" w:hAnsiTheme="minorHAnsi" w:cstheme="minorHAnsi"/>
                <w:b/>
              </w:rPr>
              <w:t>/Scho</w:t>
            </w:r>
            <w:r w:rsidR="00437320">
              <w:rPr>
                <w:rFonts w:asciiTheme="minorHAnsi" w:hAnsiTheme="minorHAnsi" w:cstheme="minorHAnsi"/>
                <w:b/>
              </w:rPr>
              <w:t>ol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7BD0CAF" w14:textId="77777777" w:rsidR="006C072E" w:rsidRPr="00270C33" w:rsidRDefault="00000000" w:rsidP="003645A1">
            <w:pPr>
              <w:pStyle w:val="NoSpacing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Description &amp; </w:t>
            </w:r>
            <w:r w:rsidRPr="00270C33">
              <w:rPr>
                <w:rFonts w:asciiTheme="minorHAnsi" w:hAnsiTheme="minorHAnsi" w:cstheme="minorHAnsi"/>
                <w:b/>
              </w:rPr>
              <w:t>Percentage</w:t>
            </w: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vAlign w:val="center"/>
          </w:tcPr>
          <w:p w14:paraId="0A9C7184" w14:textId="77777777" w:rsidR="006C072E" w:rsidRPr="00270C33" w:rsidRDefault="00000000" w:rsidP="003645A1">
            <w:pPr>
              <w:pStyle w:val="NoSpacing"/>
              <w:jc w:val="both"/>
              <w:rPr>
                <w:rFonts w:asciiTheme="minorHAnsi" w:hAnsiTheme="minorHAnsi" w:cstheme="minorHAnsi"/>
                <w:b/>
              </w:rPr>
            </w:pPr>
            <w:r w:rsidRPr="00270C33">
              <w:rPr>
                <w:rFonts w:asciiTheme="minorHAnsi" w:hAnsiTheme="minorHAnsi" w:cstheme="minorHAnsi"/>
                <w:b/>
              </w:rPr>
              <w:t>Year of Passing</w:t>
            </w:r>
          </w:p>
        </w:tc>
      </w:tr>
      <w:tr w:rsidR="00345109" w14:paraId="2460E01E" w14:textId="77777777" w:rsidTr="00437320">
        <w:trPr>
          <w:trHeight w:val="1356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DE09" w14:textId="77777777" w:rsidR="006C072E" w:rsidRPr="00270C33" w:rsidRDefault="00000000" w:rsidP="003645A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270C33">
              <w:rPr>
                <w:rFonts w:asciiTheme="minorHAnsi" w:hAnsiTheme="minorHAnsi" w:cstheme="minorHAnsi"/>
              </w:rPr>
              <w:t>M</w:t>
            </w:r>
            <w:r w:rsidR="00201C3D">
              <w:rPr>
                <w:rFonts w:asciiTheme="minorHAnsi" w:hAnsiTheme="minorHAnsi" w:cstheme="minorHAnsi"/>
              </w:rPr>
              <w:t>CA</w:t>
            </w:r>
          </w:p>
        </w:tc>
        <w:tc>
          <w:tcPr>
            <w:tcW w:w="255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CFE58" w14:textId="77777777" w:rsidR="006C072E" w:rsidRPr="00270C33" w:rsidRDefault="00000000" w:rsidP="003645A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Dr. CV Raman University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67893" w14:textId="77777777" w:rsidR="006C072E" w:rsidRDefault="00000000" w:rsidP="003645A1">
            <w:pPr>
              <w:pStyle w:val="NoSpacing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7025DA">
              <w:rPr>
                <w:rFonts w:asciiTheme="minorHAnsi" w:hAnsiTheme="minorHAnsi" w:cstheme="minorHAnsi"/>
                <w:sz w:val="20"/>
                <w:szCs w:val="20"/>
              </w:rPr>
              <w:t>Relevant Coursework: Software Engineering Fundamentals, Python Programming, Data Structures &amp; Algorithms, Web Development, Database Systems, Object-Oriented Design, Network Programming, Operating Systems, Artificial Intelligence, and Machine Learning</w:t>
            </w:r>
            <w:r w:rsidRPr="007025DA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213C4398" w14:textId="77777777" w:rsidR="007025DA" w:rsidRDefault="007025DA" w:rsidP="003645A1">
            <w:pPr>
              <w:pStyle w:val="NoSpacing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FF9EDCB" w14:textId="77777777" w:rsidR="007025DA" w:rsidRDefault="00000000" w:rsidP="003645A1">
            <w:pPr>
              <w:pStyle w:val="NoSpacing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70%</w:t>
            </w:r>
          </w:p>
          <w:p w14:paraId="52245AD7" w14:textId="77777777" w:rsidR="007025DA" w:rsidRPr="00270C33" w:rsidRDefault="007025DA" w:rsidP="003645A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BDB8A1" w14:textId="77777777" w:rsidR="006C072E" w:rsidRPr="00270C33" w:rsidRDefault="00000000" w:rsidP="003645A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270C33">
              <w:rPr>
                <w:rFonts w:asciiTheme="minorHAnsi" w:hAnsiTheme="minorHAnsi" w:cstheme="minorHAnsi"/>
              </w:rPr>
              <w:t>20</w:t>
            </w:r>
            <w:r w:rsidR="00201C3D">
              <w:rPr>
                <w:rFonts w:asciiTheme="minorHAnsi" w:hAnsiTheme="minorHAnsi" w:cstheme="minorHAnsi"/>
              </w:rPr>
              <w:t>20</w:t>
            </w:r>
          </w:p>
        </w:tc>
      </w:tr>
      <w:tr w:rsidR="00345109" w14:paraId="480DA439" w14:textId="77777777" w:rsidTr="00437320">
        <w:trPr>
          <w:trHeight w:val="1356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29A65" w14:textId="77777777" w:rsidR="006C072E" w:rsidRPr="00270C33" w:rsidRDefault="00000000" w:rsidP="003645A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270C33">
              <w:rPr>
                <w:rFonts w:asciiTheme="minorHAnsi" w:hAnsiTheme="minorHAnsi" w:cstheme="minorHAnsi"/>
              </w:rPr>
              <w:t>B</w:t>
            </w:r>
            <w:r w:rsidR="00201C3D">
              <w:rPr>
                <w:rFonts w:asciiTheme="minorHAnsi" w:hAnsiTheme="minorHAnsi" w:cstheme="minorHAnsi"/>
              </w:rPr>
              <w:t>.Sc.(</w:t>
            </w:r>
            <w:proofErr w:type="gramEnd"/>
            <w:r w:rsidR="00201C3D">
              <w:rPr>
                <w:rFonts w:asciiTheme="minorHAnsi" w:hAnsiTheme="minorHAnsi" w:cstheme="minorHAnsi"/>
              </w:rPr>
              <w:t>Computer Science)</w:t>
            </w:r>
          </w:p>
        </w:tc>
        <w:tc>
          <w:tcPr>
            <w:tcW w:w="255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9D0B6" w14:textId="77777777" w:rsidR="006C072E" w:rsidRPr="00270C33" w:rsidRDefault="00000000" w:rsidP="003645A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Vikram University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89C8C" w14:textId="77777777" w:rsidR="007025DA" w:rsidRPr="007025DA" w:rsidRDefault="00000000" w:rsidP="003645A1">
            <w:pPr>
              <w:pStyle w:val="NoSpacing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025DA">
              <w:rPr>
                <w:rFonts w:asciiTheme="minorHAnsi" w:hAnsiTheme="minorHAnsi" w:cstheme="minorHAnsi"/>
                <w:sz w:val="20"/>
                <w:szCs w:val="20"/>
              </w:rPr>
              <w:t xml:space="preserve">Fundamentals of Programming, Computer Networks, </w:t>
            </w:r>
            <w:proofErr w:type="gramStart"/>
            <w:r w:rsidRPr="007025DA">
              <w:rPr>
                <w:rFonts w:asciiTheme="minorHAnsi" w:hAnsiTheme="minorHAnsi" w:cstheme="minorHAnsi"/>
                <w:sz w:val="20"/>
                <w:szCs w:val="20"/>
              </w:rPr>
              <w:t>Linu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7025D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37320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25DA">
              <w:rPr>
                <w:rFonts w:asciiTheme="minorHAnsi" w:hAnsiTheme="minorHAnsi" w:cstheme="minorHAnsi"/>
                <w:sz w:val="20"/>
                <w:szCs w:val="20"/>
              </w:rPr>
              <w:t>Database</w:t>
            </w:r>
            <w:proofErr w:type="gramEnd"/>
            <w:r w:rsidRPr="007025DA">
              <w:rPr>
                <w:rFonts w:asciiTheme="minorHAnsi" w:hAnsiTheme="minorHAnsi" w:cstheme="minorHAnsi"/>
                <w:sz w:val="20"/>
                <w:szCs w:val="20"/>
              </w:rPr>
              <w:t xml:space="preserve"> Management.</w:t>
            </w:r>
          </w:p>
          <w:p w14:paraId="601A9D2B" w14:textId="77777777" w:rsidR="007025DA" w:rsidRPr="007025DA" w:rsidRDefault="007025DA" w:rsidP="003645A1">
            <w:pPr>
              <w:pStyle w:val="NoSpacing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80C738D" w14:textId="77777777" w:rsidR="006C072E" w:rsidRPr="00270C33" w:rsidRDefault="00000000" w:rsidP="003645A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57.75</w:t>
            </w:r>
            <w:r w:rsidRPr="00270C33">
              <w:rPr>
                <w:rFonts w:asciiTheme="minorHAnsi" w:hAnsiTheme="minorHAnsi" w:cstheme="minorHAnsi"/>
              </w:rPr>
              <w:t>%</w:t>
            </w:r>
          </w:p>
        </w:tc>
        <w:tc>
          <w:tcPr>
            <w:tcW w:w="23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B9EEDF" w14:textId="77777777" w:rsidR="006C072E" w:rsidRPr="00270C33" w:rsidRDefault="00000000" w:rsidP="003645A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270C33">
              <w:rPr>
                <w:rFonts w:asciiTheme="minorHAnsi" w:hAnsiTheme="minorHAnsi" w:cstheme="minorHAnsi"/>
              </w:rPr>
              <w:t>201</w:t>
            </w:r>
            <w:r w:rsidR="00201C3D">
              <w:rPr>
                <w:rFonts w:asciiTheme="minorHAnsi" w:hAnsiTheme="minorHAnsi" w:cstheme="minorHAnsi"/>
              </w:rPr>
              <w:t>6</w:t>
            </w:r>
          </w:p>
        </w:tc>
      </w:tr>
      <w:tr w:rsidR="00345109" w14:paraId="18D31B15" w14:textId="77777777" w:rsidTr="00437320">
        <w:trPr>
          <w:trHeight w:val="1341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1F5EC" w14:textId="77777777" w:rsidR="006C072E" w:rsidRPr="00270C33" w:rsidRDefault="00000000" w:rsidP="003645A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270C33">
              <w:rPr>
                <w:rFonts w:asciiTheme="minorHAnsi" w:hAnsiTheme="minorHAnsi" w:cstheme="minorHAnsi"/>
              </w:rPr>
              <w:t>12</w:t>
            </w:r>
            <w:r w:rsidRPr="00270C33">
              <w:rPr>
                <w:rFonts w:asciiTheme="minorHAnsi" w:hAnsiTheme="minorHAnsi" w:cstheme="minorHAnsi"/>
                <w:vertAlign w:val="superscript"/>
              </w:rPr>
              <w:t>th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4490F" w14:textId="77777777" w:rsidR="006C072E" w:rsidRPr="00270C33" w:rsidRDefault="00000000" w:rsidP="003645A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270C33">
              <w:rPr>
                <w:rFonts w:asciiTheme="minorHAnsi" w:hAnsiTheme="minorHAnsi" w:cstheme="minorHAnsi"/>
              </w:rPr>
              <w:t>S</w:t>
            </w:r>
            <w:r w:rsidR="00201C3D">
              <w:rPr>
                <w:rFonts w:asciiTheme="minorHAnsi" w:hAnsiTheme="minorHAnsi" w:cstheme="minorHAnsi"/>
              </w:rPr>
              <w:t>chool For Excellence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3949F" w14:textId="77777777" w:rsidR="006C072E" w:rsidRPr="00270C33" w:rsidRDefault="00000000" w:rsidP="003645A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84.41</w:t>
            </w:r>
            <w:r w:rsidRPr="00270C33">
              <w:rPr>
                <w:rFonts w:asciiTheme="minorHAnsi" w:hAnsiTheme="minorHAnsi" w:cstheme="minorHAnsi"/>
              </w:rPr>
              <w:t>%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97F3C" w14:textId="77777777" w:rsidR="006C072E" w:rsidRPr="00270C33" w:rsidRDefault="00000000" w:rsidP="003645A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270C33">
              <w:rPr>
                <w:rFonts w:asciiTheme="minorHAnsi" w:hAnsiTheme="minorHAnsi" w:cstheme="minorHAnsi"/>
              </w:rPr>
              <w:t>20</w:t>
            </w:r>
            <w:r w:rsidR="00201C3D">
              <w:rPr>
                <w:rFonts w:asciiTheme="minorHAnsi" w:hAnsiTheme="minorHAnsi" w:cstheme="minorHAnsi"/>
              </w:rPr>
              <w:t>13</w:t>
            </w:r>
          </w:p>
        </w:tc>
      </w:tr>
      <w:tr w:rsidR="00345109" w14:paraId="580BB053" w14:textId="77777777" w:rsidTr="00437320">
        <w:trPr>
          <w:trHeight w:val="1207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2B8E3" w14:textId="77777777" w:rsidR="006C072E" w:rsidRPr="00270C33" w:rsidRDefault="00000000" w:rsidP="003645A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270C33">
              <w:rPr>
                <w:rFonts w:asciiTheme="minorHAnsi" w:hAnsiTheme="minorHAnsi" w:cstheme="minorHAnsi"/>
              </w:rPr>
              <w:t>10</w:t>
            </w:r>
            <w:r w:rsidRPr="00270C33">
              <w:rPr>
                <w:rFonts w:asciiTheme="minorHAnsi" w:hAnsiTheme="minorHAnsi" w:cstheme="minorHAnsi"/>
                <w:vertAlign w:val="superscript"/>
              </w:rPr>
              <w:t>th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BC883" w14:textId="77777777" w:rsidR="006C072E" w:rsidRPr="00270C33" w:rsidRDefault="00000000" w:rsidP="003645A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School For Excellence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820BB" w14:textId="77777777" w:rsidR="006C072E" w:rsidRPr="00270C33" w:rsidRDefault="00000000" w:rsidP="003645A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81</w:t>
            </w:r>
            <w:r w:rsidRPr="00270C33">
              <w:rPr>
                <w:rFonts w:asciiTheme="minorHAnsi" w:hAnsiTheme="minorHAnsi" w:cstheme="minorHAnsi"/>
              </w:rPr>
              <w:t>%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5C8949" w14:textId="77777777" w:rsidR="006C072E" w:rsidRPr="00270C33" w:rsidRDefault="00000000" w:rsidP="003645A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270C33">
              <w:rPr>
                <w:rFonts w:asciiTheme="minorHAnsi" w:hAnsiTheme="minorHAnsi" w:cstheme="minorHAnsi"/>
              </w:rPr>
              <w:t>2</w:t>
            </w:r>
            <w:r w:rsidR="00201C3D">
              <w:rPr>
                <w:rFonts w:asciiTheme="minorHAnsi" w:hAnsiTheme="minorHAnsi" w:cstheme="minorHAnsi"/>
              </w:rPr>
              <w:t>010</w:t>
            </w:r>
          </w:p>
        </w:tc>
      </w:tr>
    </w:tbl>
    <w:p w14:paraId="53785544" w14:textId="77777777" w:rsidR="009B597D" w:rsidRPr="00270C33" w:rsidRDefault="009B597D" w:rsidP="003645A1">
      <w:pPr>
        <w:pStyle w:val="NoSpacing"/>
        <w:jc w:val="both"/>
        <w:rPr>
          <w:rFonts w:asciiTheme="minorHAnsi" w:hAnsiTheme="minorHAnsi" w:cstheme="minorHAnsi"/>
          <w:shd w:val="clear" w:color="auto" w:fill="FFFFFF"/>
        </w:rPr>
      </w:pPr>
    </w:p>
    <w:p w14:paraId="4A6BE7DF" w14:textId="77777777" w:rsidR="007F5851" w:rsidRDefault="007F5851" w:rsidP="003645A1">
      <w:pPr>
        <w:pStyle w:val="NoSpacing"/>
        <w:jc w:val="both"/>
        <w:rPr>
          <w:rFonts w:asciiTheme="minorHAnsi" w:hAnsiTheme="minorHAnsi" w:cstheme="minorHAnsi"/>
          <w:b/>
          <w:sz w:val="28"/>
          <w:szCs w:val="28"/>
          <w:u w:val="single"/>
          <w:shd w:val="clear" w:color="auto" w:fill="FFFFFF"/>
        </w:rPr>
      </w:pPr>
    </w:p>
    <w:p w14:paraId="28AB2B82" w14:textId="77777777" w:rsidR="007F5851" w:rsidRDefault="007F5851" w:rsidP="003645A1">
      <w:pPr>
        <w:pStyle w:val="NoSpacing"/>
        <w:jc w:val="both"/>
        <w:rPr>
          <w:rFonts w:asciiTheme="minorHAnsi" w:hAnsiTheme="minorHAnsi" w:cstheme="minorHAnsi"/>
          <w:b/>
          <w:sz w:val="28"/>
          <w:szCs w:val="28"/>
          <w:u w:val="single"/>
          <w:shd w:val="clear" w:color="auto" w:fill="FFFFFF"/>
        </w:rPr>
      </w:pPr>
    </w:p>
    <w:p w14:paraId="49B0D75E" w14:textId="77777777" w:rsidR="007F5851" w:rsidRDefault="007F5851" w:rsidP="003645A1">
      <w:pPr>
        <w:pStyle w:val="NoSpacing"/>
        <w:jc w:val="both"/>
        <w:rPr>
          <w:rFonts w:asciiTheme="minorHAnsi" w:hAnsiTheme="minorHAnsi" w:cstheme="minorHAnsi"/>
          <w:b/>
          <w:sz w:val="28"/>
          <w:szCs w:val="28"/>
          <w:u w:val="single"/>
          <w:shd w:val="clear" w:color="auto" w:fill="FFFFFF"/>
        </w:rPr>
      </w:pPr>
    </w:p>
    <w:p w14:paraId="20431362" w14:textId="77777777" w:rsidR="007F5851" w:rsidRDefault="007F5851" w:rsidP="003645A1">
      <w:pPr>
        <w:pStyle w:val="NoSpacing"/>
        <w:jc w:val="both"/>
        <w:rPr>
          <w:rFonts w:asciiTheme="minorHAnsi" w:hAnsiTheme="minorHAnsi" w:cstheme="minorHAnsi"/>
          <w:b/>
          <w:sz w:val="28"/>
          <w:szCs w:val="28"/>
          <w:u w:val="single"/>
          <w:shd w:val="clear" w:color="auto" w:fill="FFFFFF"/>
        </w:rPr>
      </w:pPr>
    </w:p>
    <w:p w14:paraId="484B4F19" w14:textId="77777777" w:rsidR="007F5851" w:rsidRDefault="007F5851" w:rsidP="003645A1">
      <w:pPr>
        <w:pStyle w:val="NoSpacing"/>
        <w:jc w:val="both"/>
        <w:rPr>
          <w:rFonts w:asciiTheme="minorHAnsi" w:hAnsiTheme="minorHAnsi" w:cstheme="minorHAnsi"/>
          <w:b/>
          <w:sz w:val="28"/>
          <w:szCs w:val="28"/>
          <w:u w:val="single"/>
          <w:shd w:val="clear" w:color="auto" w:fill="FFFFFF"/>
        </w:rPr>
      </w:pPr>
    </w:p>
    <w:p w14:paraId="0C264A47" w14:textId="77777777" w:rsidR="00252493" w:rsidRPr="00246D43" w:rsidRDefault="00000000" w:rsidP="003645A1">
      <w:pPr>
        <w:pStyle w:val="NoSpacing"/>
        <w:jc w:val="both"/>
        <w:rPr>
          <w:rFonts w:asciiTheme="minorHAnsi" w:hAnsiTheme="minorHAnsi" w:cstheme="minorHAnsi"/>
          <w:b/>
          <w:sz w:val="24"/>
          <w:szCs w:val="24"/>
          <w:u w:val="single"/>
          <w:shd w:val="clear" w:color="auto" w:fill="FFFFFF"/>
        </w:rPr>
      </w:pPr>
      <w:r>
        <w:rPr>
          <w:rFonts w:asciiTheme="minorHAnsi" w:hAnsiTheme="minorHAnsi" w:cstheme="minorHAnsi"/>
          <w:b/>
          <w:sz w:val="28"/>
          <w:szCs w:val="28"/>
          <w:u w:val="single"/>
          <w:shd w:val="clear" w:color="auto" w:fill="FFFFFF"/>
        </w:rPr>
        <w:t>EMPLOYMENT HISTORY</w:t>
      </w:r>
      <w:r w:rsidR="00271BC6" w:rsidRPr="00246D43">
        <w:rPr>
          <w:rFonts w:asciiTheme="minorHAnsi" w:hAnsiTheme="minorHAnsi" w:cstheme="minorHAnsi"/>
          <w:b/>
          <w:sz w:val="24"/>
          <w:szCs w:val="24"/>
          <w:u w:val="single"/>
          <w:shd w:val="clear" w:color="auto" w:fill="FFFFFF"/>
        </w:rPr>
        <w:t>:</w:t>
      </w:r>
    </w:p>
    <w:p w14:paraId="33FC3141" w14:textId="77777777" w:rsidR="00246D43" w:rsidRPr="005A5AE2" w:rsidRDefault="00246D43" w:rsidP="003645A1">
      <w:pPr>
        <w:pStyle w:val="NoSpacing"/>
        <w:jc w:val="both"/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</w:p>
    <w:p w14:paraId="6CFA4B93" w14:textId="77777777" w:rsidR="00252493" w:rsidRPr="00270C33" w:rsidRDefault="00000000" w:rsidP="003645A1">
      <w:pPr>
        <w:pStyle w:val="NoSpacing"/>
        <w:jc w:val="both"/>
        <w:rPr>
          <w:rFonts w:asciiTheme="minorHAnsi" w:hAnsiTheme="minorHAnsi" w:cstheme="minorHAnsi"/>
          <w:b/>
        </w:rPr>
      </w:pPr>
      <w:r w:rsidRPr="001F4B29">
        <w:rPr>
          <w:rFonts w:asciiTheme="minorHAnsi" w:hAnsiTheme="minorHAnsi" w:cstheme="minorHAnsi"/>
          <w:b/>
          <w:sz w:val="24"/>
          <w:szCs w:val="24"/>
        </w:rPr>
        <w:t>InvestCloud Inc, Bangalore</w:t>
      </w:r>
      <w:r>
        <w:rPr>
          <w:rFonts w:asciiTheme="minorHAnsi" w:hAnsiTheme="minorHAnsi" w:cstheme="minorHAnsi"/>
          <w:b/>
        </w:rPr>
        <w:t xml:space="preserve"> </w:t>
      </w:r>
      <w:r w:rsidRPr="00270C33">
        <w:rPr>
          <w:rFonts w:asciiTheme="minorHAnsi" w:hAnsiTheme="minorHAnsi" w:cstheme="minorHAnsi"/>
          <w:b/>
        </w:rPr>
        <w:tab/>
      </w:r>
      <w:r w:rsidRPr="00270C33">
        <w:rPr>
          <w:rFonts w:asciiTheme="minorHAnsi" w:hAnsiTheme="minorHAnsi" w:cstheme="minorHAnsi"/>
          <w:b/>
        </w:rPr>
        <w:tab/>
      </w:r>
      <w:r w:rsidRPr="00270C33">
        <w:rPr>
          <w:rFonts w:asciiTheme="minorHAnsi" w:hAnsiTheme="minorHAnsi" w:cstheme="minorHAnsi"/>
          <w:b/>
        </w:rPr>
        <w:tab/>
      </w:r>
      <w:r w:rsidRPr="00270C33">
        <w:rPr>
          <w:rFonts w:asciiTheme="minorHAnsi" w:hAnsiTheme="minorHAnsi" w:cstheme="minorHAnsi"/>
          <w:b/>
        </w:rPr>
        <w:tab/>
      </w:r>
      <w:r w:rsidRPr="00270C33">
        <w:rPr>
          <w:rFonts w:asciiTheme="minorHAnsi" w:hAnsiTheme="minorHAnsi" w:cstheme="minorHAnsi"/>
          <w:b/>
        </w:rPr>
        <w:tab/>
      </w:r>
      <w:r w:rsidRPr="00270C33">
        <w:rPr>
          <w:rFonts w:asciiTheme="minorHAnsi" w:hAnsiTheme="minorHAnsi" w:cstheme="minorHAnsi"/>
          <w:b/>
        </w:rPr>
        <w:tab/>
      </w:r>
      <w:r w:rsidRPr="00270C33">
        <w:rPr>
          <w:rFonts w:asciiTheme="minorHAnsi" w:hAnsiTheme="minorHAnsi" w:cstheme="minorHAnsi"/>
          <w:b/>
        </w:rPr>
        <w:tab/>
      </w:r>
      <w:r w:rsidR="00E4144B" w:rsidRPr="00270C33">
        <w:rPr>
          <w:rFonts w:asciiTheme="minorHAnsi" w:hAnsiTheme="minorHAnsi" w:cstheme="minorHAnsi"/>
          <w:b/>
        </w:rPr>
        <w:t xml:space="preserve">       </w:t>
      </w:r>
      <w:r w:rsidR="00CA154C" w:rsidRPr="00270C33">
        <w:rPr>
          <w:rFonts w:asciiTheme="minorHAnsi" w:hAnsiTheme="minorHAnsi" w:cstheme="minorHAnsi"/>
          <w:b/>
        </w:rPr>
        <w:tab/>
      </w:r>
      <w:r w:rsidR="00CA154C" w:rsidRPr="00270C33">
        <w:rPr>
          <w:rFonts w:asciiTheme="minorHAnsi" w:hAnsiTheme="minorHAnsi" w:cstheme="minorHAnsi"/>
          <w:b/>
        </w:rPr>
        <w:tab/>
        <w:t xml:space="preserve">   </w:t>
      </w:r>
      <w:r w:rsidRPr="00270C33">
        <w:rPr>
          <w:rFonts w:asciiTheme="minorHAnsi" w:hAnsiTheme="minorHAnsi" w:cstheme="minorHAnsi"/>
          <w:b/>
        </w:rPr>
        <w:t xml:space="preserve">June 2021 – </w:t>
      </w:r>
      <w:r w:rsidR="001A4835">
        <w:rPr>
          <w:rFonts w:asciiTheme="minorHAnsi" w:hAnsiTheme="minorHAnsi" w:cstheme="minorHAnsi"/>
          <w:b/>
        </w:rPr>
        <w:t>June 2023</w:t>
      </w:r>
    </w:p>
    <w:p w14:paraId="593232BF" w14:textId="77777777" w:rsidR="001F4B29" w:rsidRPr="00246D43" w:rsidRDefault="00000000" w:rsidP="003645A1">
      <w:pPr>
        <w:pStyle w:val="NoSpacing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70C33">
        <w:rPr>
          <w:rFonts w:asciiTheme="minorHAnsi" w:hAnsiTheme="minorHAnsi" w:cstheme="minorHAnsi"/>
          <w:b/>
        </w:rPr>
        <w:t xml:space="preserve"> </w:t>
      </w:r>
      <w:r w:rsidRPr="00246D43">
        <w:rPr>
          <w:rFonts w:asciiTheme="minorHAnsi" w:hAnsiTheme="minorHAnsi" w:cstheme="minorHAnsi"/>
          <w:b/>
          <w:sz w:val="24"/>
          <w:szCs w:val="24"/>
        </w:rPr>
        <w:t>Software Developer</w:t>
      </w:r>
      <w:r w:rsidRPr="00246D43">
        <w:rPr>
          <w:rFonts w:asciiTheme="minorHAnsi" w:hAnsiTheme="minorHAnsi" w:cstheme="minorHAnsi"/>
          <w:b/>
          <w:sz w:val="24"/>
          <w:szCs w:val="24"/>
        </w:rPr>
        <w:tab/>
      </w:r>
    </w:p>
    <w:p w14:paraId="75D1BC66" w14:textId="77777777" w:rsidR="001F4B29" w:rsidRDefault="001F4B29" w:rsidP="003645A1">
      <w:pPr>
        <w:pStyle w:val="NoSpacing"/>
        <w:jc w:val="both"/>
        <w:rPr>
          <w:rFonts w:asciiTheme="minorHAnsi" w:hAnsiTheme="minorHAnsi" w:cstheme="minorHAnsi"/>
          <w:b/>
        </w:rPr>
      </w:pPr>
    </w:p>
    <w:p w14:paraId="0A358E4B" w14:textId="77777777" w:rsidR="001F4B29" w:rsidRDefault="00000000" w:rsidP="001F4B29">
      <w:r>
        <w:t>We provide financial solutions to asset managers and wealth managers that create financial products through the cloud</w:t>
      </w:r>
      <w:r w:rsidR="00246D43">
        <w:t>-</w:t>
      </w:r>
      <w:r>
        <w:t xml:space="preserve"> based market place specially for advanced portfolio management and analysis, trading analysis and rebalancing.</w:t>
      </w:r>
    </w:p>
    <w:p w14:paraId="43A082D3" w14:textId="77777777" w:rsidR="005C5362" w:rsidRPr="005C5362" w:rsidRDefault="00000000" w:rsidP="005C5362">
      <w:pPr>
        <w:pStyle w:val="NoSpacing"/>
        <w:numPr>
          <w:ilvl w:val="0"/>
          <w:numId w:val="27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5C5362">
        <w:rPr>
          <w:rFonts w:asciiTheme="minorHAnsi" w:hAnsiTheme="minorHAnsi" w:cstheme="minorHAnsi"/>
          <w:sz w:val="24"/>
          <w:szCs w:val="24"/>
          <w:shd w:val="clear" w:color="auto" w:fill="FFFFFF"/>
        </w:rPr>
        <w:t>Developed and maintained backend systems for web applications using Python, Django and JavaScript, resulting in enhanced performance and scalability.</w:t>
      </w:r>
    </w:p>
    <w:p w14:paraId="7FC7BF9A" w14:textId="77777777" w:rsidR="005C5362" w:rsidRPr="005C5362" w:rsidRDefault="00000000" w:rsidP="005C5362">
      <w:pPr>
        <w:pStyle w:val="NoSpacing"/>
        <w:numPr>
          <w:ilvl w:val="0"/>
          <w:numId w:val="27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5C5362">
        <w:rPr>
          <w:rFonts w:asciiTheme="minorHAnsi" w:hAnsiTheme="minorHAnsi" w:cstheme="minorHAnsi"/>
          <w:sz w:val="24"/>
          <w:szCs w:val="24"/>
          <w:shd w:val="clear" w:color="auto" w:fill="FFFFFF"/>
        </w:rPr>
        <w:t>Designed and implemented RESTful APIs to facilitate seamless communication between front-end and backend systems, improving overall experience.</w:t>
      </w:r>
    </w:p>
    <w:p w14:paraId="2D0E66D1" w14:textId="77777777" w:rsidR="005C5362" w:rsidRPr="005C5362" w:rsidRDefault="00000000" w:rsidP="005C5362">
      <w:pPr>
        <w:pStyle w:val="NoSpacing"/>
        <w:numPr>
          <w:ilvl w:val="0"/>
          <w:numId w:val="27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5C5362">
        <w:rPr>
          <w:rFonts w:asciiTheme="minorHAnsi" w:hAnsiTheme="minorHAnsi" w:cstheme="minorHAnsi"/>
          <w:sz w:val="24"/>
          <w:szCs w:val="24"/>
          <w:shd w:val="clear" w:color="auto" w:fill="FFFFFF"/>
        </w:rPr>
        <w:t>Collaborated with cross-functional teams to gather requirements, analyze user needs and deliver high-quality solutions within tight deadlines.</w:t>
      </w:r>
    </w:p>
    <w:p w14:paraId="1C8B1ABF" w14:textId="77777777" w:rsidR="005C5362" w:rsidRPr="005C5362" w:rsidRDefault="00000000" w:rsidP="005C5362">
      <w:pPr>
        <w:pStyle w:val="NoSpacing"/>
        <w:numPr>
          <w:ilvl w:val="0"/>
          <w:numId w:val="27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5C5362">
        <w:rPr>
          <w:rFonts w:asciiTheme="minorHAnsi" w:hAnsiTheme="minorHAnsi" w:cstheme="minorHAnsi"/>
          <w:sz w:val="24"/>
          <w:szCs w:val="24"/>
          <w:shd w:val="clear" w:color="auto" w:fill="FFFFFF"/>
        </w:rPr>
        <w:t>Optimized database queries and implemented caching strategies, resulting in a 40% reduction in response time and improved overall system efficiency.</w:t>
      </w:r>
    </w:p>
    <w:p w14:paraId="1F8DDB6B" w14:textId="77777777" w:rsidR="005C5362" w:rsidRPr="005C5362" w:rsidRDefault="00000000" w:rsidP="005C5362">
      <w:pPr>
        <w:pStyle w:val="NoSpacing"/>
        <w:numPr>
          <w:ilvl w:val="0"/>
          <w:numId w:val="27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5C5362">
        <w:rPr>
          <w:rFonts w:asciiTheme="minorHAnsi" w:hAnsiTheme="minorHAnsi" w:cstheme="minorHAnsi"/>
          <w:sz w:val="24"/>
          <w:szCs w:val="24"/>
          <w:shd w:val="clear" w:color="auto" w:fill="FFFFFF"/>
        </w:rPr>
        <w:t>After a strong developed application architect took effective part in its deployment. Used Amazon Lambda and S3 to manage asynchronous tasks.</w:t>
      </w:r>
    </w:p>
    <w:p w14:paraId="20275D08" w14:textId="77777777" w:rsidR="005C5362" w:rsidRPr="005C5362" w:rsidRDefault="00000000" w:rsidP="005C5362">
      <w:pPr>
        <w:pStyle w:val="NoSpacing"/>
        <w:numPr>
          <w:ilvl w:val="0"/>
          <w:numId w:val="27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5C5362">
        <w:rPr>
          <w:rFonts w:asciiTheme="minorHAnsi" w:hAnsiTheme="minorHAnsi" w:cstheme="minorHAnsi"/>
          <w:sz w:val="24"/>
          <w:szCs w:val="24"/>
          <w:shd w:val="clear" w:color="auto" w:fill="FFFFFF"/>
        </w:rPr>
        <w:t>Tested and maintained multiple tools which are used by support staff to provide customer service and support to users of the software.</w:t>
      </w:r>
    </w:p>
    <w:p w14:paraId="2128C87C" w14:textId="77777777" w:rsidR="005C5362" w:rsidRPr="005C5362" w:rsidRDefault="00000000" w:rsidP="005C5362">
      <w:pPr>
        <w:pStyle w:val="NoSpacing"/>
        <w:numPr>
          <w:ilvl w:val="0"/>
          <w:numId w:val="27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5C5362">
        <w:rPr>
          <w:rFonts w:asciiTheme="minorHAnsi" w:hAnsiTheme="minorHAnsi" w:cstheme="minorHAnsi"/>
          <w:sz w:val="24"/>
          <w:szCs w:val="24"/>
          <w:shd w:val="clear" w:color="auto" w:fill="FFFFFF"/>
        </w:rPr>
        <w:t>Performed debugging tasks such as analyzing logs and troubleshooting issues during production deployments.</w:t>
      </w:r>
    </w:p>
    <w:p w14:paraId="34A008F3" w14:textId="77777777" w:rsidR="005C5362" w:rsidRPr="005C5362" w:rsidRDefault="00000000" w:rsidP="005C5362">
      <w:pPr>
        <w:pStyle w:val="NoSpacing"/>
        <w:numPr>
          <w:ilvl w:val="0"/>
          <w:numId w:val="27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5C5362">
        <w:rPr>
          <w:rFonts w:asciiTheme="minorHAnsi" w:hAnsiTheme="minorHAnsi" w:cstheme="minorHAnsi"/>
          <w:sz w:val="24"/>
          <w:szCs w:val="24"/>
          <w:shd w:val="clear" w:color="auto" w:fill="FFFFFF"/>
        </w:rPr>
        <w:t>Analyzed application code from the Co-developers and provided solution to ensure the improvement in the application code and execution.</w:t>
      </w:r>
    </w:p>
    <w:p w14:paraId="7A842C30" w14:textId="77777777" w:rsidR="0011135D" w:rsidRPr="005C5362" w:rsidRDefault="00000000" w:rsidP="005C5362">
      <w:pPr>
        <w:pStyle w:val="NoSpacing"/>
        <w:numPr>
          <w:ilvl w:val="0"/>
          <w:numId w:val="27"/>
        </w:numPr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</w:pPr>
      <w:r w:rsidRPr="005C5362">
        <w:rPr>
          <w:rFonts w:asciiTheme="minorHAnsi" w:hAnsiTheme="minorHAnsi" w:cstheme="minorHAnsi"/>
          <w:sz w:val="24"/>
          <w:szCs w:val="24"/>
          <w:shd w:val="clear" w:color="auto" w:fill="FFFFFF"/>
        </w:rPr>
        <w:t>Collaborated with the QA team to perform unit testing and resolve identified issues, ensuring the stability and reliability of the application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3BA02C71" w14:textId="77777777" w:rsidR="005C5362" w:rsidRDefault="005C5362" w:rsidP="005C5362">
      <w:pPr>
        <w:pStyle w:val="NoSpacing"/>
        <w:spacing w:line="276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</w:p>
    <w:p w14:paraId="0AD5C066" w14:textId="77777777" w:rsidR="005C5362" w:rsidRPr="005C5362" w:rsidRDefault="00000000" w:rsidP="005C5362">
      <w:pPr>
        <w:pStyle w:val="NoSpacing"/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</w:pPr>
      <w:r w:rsidRPr="005C5362"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  <w:t>CERTIFICATIONS:</w:t>
      </w:r>
    </w:p>
    <w:p w14:paraId="4542B842" w14:textId="77777777" w:rsidR="005C5362" w:rsidRPr="005C5362" w:rsidRDefault="005C5362" w:rsidP="005C5362">
      <w:pPr>
        <w:pStyle w:val="NoSpacing"/>
        <w:spacing w:line="276" w:lineRule="auto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</w:pPr>
    </w:p>
    <w:p w14:paraId="2BA3A674" w14:textId="77777777" w:rsidR="00C43A76" w:rsidRPr="00C43A76" w:rsidRDefault="00000000" w:rsidP="003645A1">
      <w:pPr>
        <w:pStyle w:val="NoSpacing"/>
        <w:jc w:val="both"/>
        <w:rPr>
          <w:b/>
          <w:bCs/>
        </w:rPr>
      </w:pPr>
      <w:r w:rsidRPr="00C43A76">
        <w:rPr>
          <w:b/>
          <w:bCs/>
        </w:rPr>
        <w:t xml:space="preserve">SQL from LinkedIn: </w:t>
      </w:r>
    </w:p>
    <w:p w14:paraId="403567E3" w14:textId="77777777" w:rsidR="00C43A76" w:rsidRDefault="00000000" w:rsidP="003645A1">
      <w:pPr>
        <w:pStyle w:val="NoSpacing"/>
        <w:jc w:val="both"/>
      </w:pPr>
      <w:r>
        <w:t>SQL queries storing, manipulating and retrieving data in databases.</w:t>
      </w:r>
    </w:p>
    <w:p w14:paraId="5BDF4EB3" w14:textId="77777777" w:rsidR="00C43A76" w:rsidRDefault="00C43A76" w:rsidP="003645A1">
      <w:pPr>
        <w:pStyle w:val="NoSpacing"/>
        <w:jc w:val="both"/>
      </w:pPr>
    </w:p>
    <w:p w14:paraId="20DAFDB3" w14:textId="77777777" w:rsidR="00C43A76" w:rsidRPr="00C43A76" w:rsidRDefault="00000000" w:rsidP="003645A1">
      <w:pPr>
        <w:pStyle w:val="NoSpacing"/>
        <w:jc w:val="both"/>
        <w:rPr>
          <w:b/>
          <w:bCs/>
        </w:rPr>
      </w:pPr>
      <w:r>
        <w:t xml:space="preserve"> </w:t>
      </w:r>
      <w:r w:rsidRPr="00C43A76">
        <w:rPr>
          <w:b/>
          <w:bCs/>
        </w:rPr>
        <w:t xml:space="preserve">AWS for developers: S3 from </w:t>
      </w:r>
      <w:r w:rsidR="00757DBA" w:rsidRPr="00C43A76">
        <w:rPr>
          <w:b/>
          <w:bCs/>
        </w:rPr>
        <w:t>LinkedIn</w:t>
      </w:r>
      <w:r w:rsidRPr="00C43A76">
        <w:rPr>
          <w:b/>
          <w:bCs/>
        </w:rPr>
        <w:t>:</w:t>
      </w:r>
    </w:p>
    <w:p w14:paraId="0C43793F" w14:textId="77777777" w:rsidR="00C43A76" w:rsidRDefault="00000000" w:rsidP="00EE3E43">
      <w:pPr>
        <w:pStyle w:val="NoSpacing"/>
        <w:numPr>
          <w:ilvl w:val="0"/>
          <w:numId w:val="22"/>
        </w:numPr>
        <w:jc w:val="both"/>
      </w:pPr>
      <w:r>
        <w:t>Creating S3 Bucket and Uploading Content to Bucket and Managing their Access.</w:t>
      </w:r>
    </w:p>
    <w:p w14:paraId="138F28BA" w14:textId="77777777" w:rsidR="00C43A76" w:rsidRDefault="00000000" w:rsidP="00EE3E43">
      <w:pPr>
        <w:pStyle w:val="NoSpacing"/>
        <w:numPr>
          <w:ilvl w:val="0"/>
          <w:numId w:val="22"/>
        </w:numPr>
        <w:jc w:val="both"/>
      </w:pPr>
      <w:r>
        <w:t xml:space="preserve">Enabling S3 Encryption, S3 Versioning and Lifecycle management rules on S3 Bucket. </w:t>
      </w:r>
    </w:p>
    <w:p w14:paraId="761A1BF1" w14:textId="77777777" w:rsidR="00C43A76" w:rsidRDefault="00000000" w:rsidP="00EE3E43">
      <w:pPr>
        <w:pStyle w:val="NoSpacing"/>
        <w:numPr>
          <w:ilvl w:val="0"/>
          <w:numId w:val="22"/>
        </w:numPr>
        <w:jc w:val="both"/>
      </w:pPr>
      <w:r>
        <w:t>Creating Static Website using AWS S3.</w:t>
      </w:r>
    </w:p>
    <w:p w14:paraId="62AEEB7A" w14:textId="77777777" w:rsidR="00C43A76" w:rsidRDefault="00C43A76" w:rsidP="003645A1">
      <w:pPr>
        <w:pStyle w:val="NoSpacing"/>
        <w:jc w:val="both"/>
      </w:pPr>
    </w:p>
    <w:p w14:paraId="6B8C9C22" w14:textId="77777777" w:rsidR="00C43A76" w:rsidRPr="00C43A76" w:rsidRDefault="00000000" w:rsidP="003645A1">
      <w:pPr>
        <w:pStyle w:val="NoSpacing"/>
        <w:jc w:val="both"/>
        <w:rPr>
          <w:b/>
          <w:bCs/>
        </w:rPr>
      </w:pPr>
      <w:r w:rsidRPr="00C43A76">
        <w:rPr>
          <w:b/>
          <w:bCs/>
        </w:rPr>
        <w:t xml:space="preserve"> Python from </w:t>
      </w:r>
      <w:r w:rsidR="00757DBA" w:rsidRPr="00C43A76">
        <w:rPr>
          <w:b/>
          <w:bCs/>
        </w:rPr>
        <w:t>LinkedIn</w:t>
      </w:r>
      <w:r w:rsidRPr="00C43A76">
        <w:rPr>
          <w:b/>
          <w:bCs/>
        </w:rPr>
        <w:t>:</w:t>
      </w:r>
    </w:p>
    <w:p w14:paraId="0C4EA503" w14:textId="77777777" w:rsidR="00C43A76" w:rsidRPr="00C43A76" w:rsidRDefault="00000000" w:rsidP="003645A1">
      <w:pPr>
        <w:pStyle w:val="NoSpacing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</w:pPr>
      <w:r>
        <w:lastRenderedPageBreak/>
        <w:t xml:space="preserve"> The essential concepts of Python programming data types, tuples, lists, dicts Functions, Methods, OOPS Data analytics Data Visualization.</w:t>
      </w:r>
    </w:p>
    <w:p w14:paraId="401D23DB" w14:textId="77777777" w:rsidR="0011135D" w:rsidRDefault="0011135D" w:rsidP="003645A1">
      <w:pPr>
        <w:pStyle w:val="NoSpacing"/>
        <w:jc w:val="both"/>
        <w:rPr>
          <w:rFonts w:asciiTheme="minorHAnsi" w:hAnsiTheme="minorHAnsi" w:cstheme="minorHAnsi"/>
          <w:shd w:val="clear" w:color="auto" w:fill="FFFFFF"/>
        </w:rPr>
      </w:pPr>
    </w:p>
    <w:p w14:paraId="38F55224" w14:textId="77777777" w:rsidR="00437320" w:rsidRDefault="00437320" w:rsidP="003645A1">
      <w:pPr>
        <w:pStyle w:val="NoSpacing"/>
        <w:jc w:val="both"/>
        <w:rPr>
          <w:rFonts w:asciiTheme="minorHAnsi" w:hAnsiTheme="minorHAnsi" w:cstheme="minorHAnsi"/>
          <w:b/>
          <w:sz w:val="28"/>
          <w:szCs w:val="28"/>
          <w:u w:val="single"/>
          <w:shd w:val="clear" w:color="auto" w:fill="FFFFFF"/>
        </w:rPr>
      </w:pPr>
    </w:p>
    <w:p w14:paraId="365CF0CB" w14:textId="77777777" w:rsidR="00A64500" w:rsidRDefault="00000000" w:rsidP="003645A1">
      <w:pPr>
        <w:pStyle w:val="NoSpacing"/>
        <w:jc w:val="both"/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  <w:r w:rsidRPr="00EE3E43">
        <w:rPr>
          <w:rFonts w:asciiTheme="minorHAnsi" w:hAnsiTheme="minorHAnsi" w:cstheme="minorHAnsi"/>
          <w:b/>
          <w:sz w:val="28"/>
          <w:szCs w:val="28"/>
          <w:u w:val="single"/>
          <w:shd w:val="clear" w:color="auto" w:fill="FFFFFF"/>
        </w:rPr>
        <w:t>PROJECT DETAILS</w:t>
      </w:r>
      <w:r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:</w:t>
      </w:r>
    </w:p>
    <w:p w14:paraId="268E5AB0" w14:textId="77777777" w:rsidR="00201C3D" w:rsidRDefault="00201C3D" w:rsidP="003645A1">
      <w:pPr>
        <w:pStyle w:val="NoSpacing"/>
        <w:jc w:val="both"/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</w:p>
    <w:p w14:paraId="3E39DB98" w14:textId="77777777" w:rsidR="00A64500" w:rsidRPr="00EE3E43" w:rsidRDefault="00000000" w:rsidP="00A64500">
      <w:pPr>
        <w:rPr>
          <w:b/>
          <w:bCs/>
          <w:u w:val="single"/>
        </w:rPr>
      </w:pPr>
      <w:r w:rsidRPr="00EE3E43">
        <w:rPr>
          <w:b/>
          <w:bCs/>
          <w:u w:val="single"/>
        </w:rPr>
        <w:t>Online Store and Payment</w:t>
      </w:r>
      <w:r w:rsidR="00201C3D" w:rsidRPr="00EE3E43">
        <w:rPr>
          <w:b/>
          <w:bCs/>
          <w:u w:val="single"/>
        </w:rPr>
        <w:t>:</w:t>
      </w:r>
    </w:p>
    <w:p w14:paraId="4CAA1EE6" w14:textId="77777777" w:rsidR="00A64500" w:rsidRDefault="00000000" w:rsidP="00A64500">
      <w:r w:rsidRPr="00A64500">
        <w:rPr>
          <w:b/>
          <w:bCs/>
        </w:rPr>
        <w:t>Description</w:t>
      </w:r>
      <w:r>
        <w:t>: I created an online platform using Django Framework for a clothing store to sell clothes and payment online.</w:t>
      </w:r>
    </w:p>
    <w:p w14:paraId="35703EBD" w14:textId="77777777" w:rsidR="00A64500" w:rsidRDefault="00000000" w:rsidP="00A64500">
      <w:pPr>
        <w:rPr>
          <w:b/>
          <w:bCs/>
        </w:rPr>
      </w:pPr>
      <w:r w:rsidRPr="00A64500">
        <w:rPr>
          <w:b/>
          <w:bCs/>
        </w:rPr>
        <w:t>Technologies used:</w:t>
      </w:r>
    </w:p>
    <w:p w14:paraId="2E23A2B1" w14:textId="77777777" w:rsidR="00A64500" w:rsidRDefault="00000000" w:rsidP="00A64500">
      <w:pPr>
        <w:pStyle w:val="ListParagraph"/>
        <w:numPr>
          <w:ilvl w:val="0"/>
          <w:numId w:val="20"/>
        </w:numPr>
        <w:spacing w:after="160" w:line="259" w:lineRule="auto"/>
      </w:pPr>
      <w:r>
        <w:t>Used python to handle data and interacting with databases, and implementing business logic.</w:t>
      </w:r>
    </w:p>
    <w:p w14:paraId="28252576" w14:textId="77777777" w:rsidR="00A64500" w:rsidRDefault="00000000" w:rsidP="00A64500">
      <w:pPr>
        <w:pStyle w:val="ListParagraph"/>
        <w:numPr>
          <w:ilvl w:val="0"/>
          <w:numId w:val="20"/>
        </w:numPr>
        <w:spacing w:after="160" w:line="259" w:lineRule="auto"/>
      </w:pPr>
      <w:r>
        <w:t>Used Django to build the web application which followed the Model-View-Controller</w:t>
      </w:r>
    </w:p>
    <w:p w14:paraId="341AEC72" w14:textId="77777777" w:rsidR="00A64500" w:rsidRPr="00A64500" w:rsidRDefault="00000000" w:rsidP="00A64500">
      <w:pPr>
        <w:pStyle w:val="ListParagraph"/>
        <w:numPr>
          <w:ilvl w:val="0"/>
          <w:numId w:val="20"/>
        </w:numPr>
        <w:rPr>
          <w:b/>
          <w:bCs/>
        </w:rPr>
      </w:pPr>
      <w:r>
        <w:t>(MVC) architectural pattern, providing an organized structure to develop the online store's backend components</w:t>
      </w:r>
    </w:p>
    <w:p w14:paraId="07ED9D52" w14:textId="77777777" w:rsidR="00A64500" w:rsidRDefault="00000000" w:rsidP="00A64500">
      <w:r w:rsidRPr="00A64500">
        <w:rPr>
          <w:b/>
          <w:bCs/>
        </w:rPr>
        <w:t>Duration</w:t>
      </w:r>
      <w:r>
        <w:t>: 04/06/2022 to 01/08/2022</w:t>
      </w:r>
    </w:p>
    <w:p w14:paraId="41B90657" w14:textId="77777777" w:rsidR="00A64500" w:rsidRDefault="00000000" w:rsidP="00A64500">
      <w:r w:rsidRPr="00A64500">
        <w:rPr>
          <w:b/>
          <w:bCs/>
        </w:rPr>
        <w:t>Team Siz</w:t>
      </w:r>
      <w:r>
        <w:rPr>
          <w:b/>
          <w:bCs/>
        </w:rPr>
        <w:t>e</w:t>
      </w:r>
      <w:r>
        <w:t>: 3</w:t>
      </w:r>
    </w:p>
    <w:p w14:paraId="7235103E" w14:textId="77777777" w:rsidR="00EE3E43" w:rsidRDefault="00EE3E43" w:rsidP="00A64500"/>
    <w:p w14:paraId="78BD1627" w14:textId="77777777" w:rsidR="00E7142A" w:rsidRPr="00EE3E43" w:rsidRDefault="00000000" w:rsidP="00E7142A">
      <w:pPr>
        <w:rPr>
          <w:b/>
          <w:bCs/>
          <w:u w:val="single"/>
        </w:rPr>
      </w:pPr>
      <w:r w:rsidRPr="00EE3E43">
        <w:rPr>
          <w:b/>
          <w:bCs/>
          <w:u w:val="single"/>
        </w:rPr>
        <w:t xml:space="preserve">Global Terrorism </w:t>
      </w:r>
      <w:r w:rsidR="00726720" w:rsidRPr="00EE3E43">
        <w:rPr>
          <w:b/>
          <w:bCs/>
          <w:u w:val="single"/>
        </w:rPr>
        <w:t>D</w:t>
      </w:r>
      <w:r w:rsidRPr="00EE3E43">
        <w:rPr>
          <w:b/>
          <w:bCs/>
          <w:u w:val="single"/>
        </w:rPr>
        <w:t xml:space="preserve">ata </w:t>
      </w:r>
      <w:r w:rsidR="00726720" w:rsidRPr="00EE3E43">
        <w:rPr>
          <w:b/>
          <w:bCs/>
          <w:u w:val="single"/>
        </w:rPr>
        <w:t>A</w:t>
      </w:r>
      <w:r w:rsidRPr="00EE3E43">
        <w:rPr>
          <w:b/>
          <w:bCs/>
          <w:u w:val="single"/>
        </w:rPr>
        <w:t>nalysis</w:t>
      </w:r>
      <w:r w:rsidR="00201C3D" w:rsidRPr="00EE3E43">
        <w:rPr>
          <w:b/>
          <w:bCs/>
          <w:u w:val="single"/>
        </w:rPr>
        <w:t>:</w:t>
      </w:r>
    </w:p>
    <w:p w14:paraId="0907CB49" w14:textId="77777777" w:rsidR="00E7142A" w:rsidRDefault="00000000" w:rsidP="00E7142A">
      <w:r w:rsidRPr="00A64500">
        <w:rPr>
          <w:b/>
          <w:bCs/>
        </w:rPr>
        <w:t>Description</w:t>
      </w:r>
      <w:r>
        <w:t>: We used Exploratory data analysis, feature engineering and machine learning to analyze the terrorist activities across the world.</w:t>
      </w:r>
    </w:p>
    <w:p w14:paraId="0B0E5F67" w14:textId="77777777" w:rsidR="00E7142A" w:rsidRDefault="00000000" w:rsidP="00E7142A">
      <w:r w:rsidRPr="00A64500">
        <w:rPr>
          <w:b/>
          <w:bCs/>
        </w:rPr>
        <w:t>Duration</w:t>
      </w:r>
      <w:r>
        <w:t>: 04/09/2022 To 09/10/2022</w:t>
      </w:r>
    </w:p>
    <w:p w14:paraId="416EA884" w14:textId="77777777" w:rsidR="00E7142A" w:rsidRDefault="00000000" w:rsidP="00E7142A">
      <w:r w:rsidRPr="00A64500">
        <w:rPr>
          <w:b/>
          <w:bCs/>
        </w:rPr>
        <w:t>Team Siz</w:t>
      </w:r>
      <w:r>
        <w:rPr>
          <w:b/>
          <w:bCs/>
        </w:rPr>
        <w:t>e</w:t>
      </w:r>
      <w:r>
        <w:t>: 4</w:t>
      </w:r>
    </w:p>
    <w:p w14:paraId="4D43AF56" w14:textId="77777777" w:rsidR="00271BC6" w:rsidRDefault="00271BC6" w:rsidP="00E7142A"/>
    <w:p w14:paraId="38AA58D9" w14:textId="77777777" w:rsidR="00E7142A" w:rsidRDefault="00000000" w:rsidP="00E7142A">
      <w:pPr>
        <w:rPr>
          <w:b/>
          <w:bCs/>
          <w:sz w:val="28"/>
          <w:szCs w:val="28"/>
          <w:u w:val="single"/>
        </w:rPr>
      </w:pPr>
      <w:r w:rsidRPr="00271BC6">
        <w:rPr>
          <w:b/>
          <w:bCs/>
          <w:sz w:val="28"/>
          <w:szCs w:val="28"/>
          <w:u w:val="single"/>
        </w:rPr>
        <w:t>SKILLS</w:t>
      </w:r>
      <w:r w:rsidR="00803D9D" w:rsidRPr="00271BC6">
        <w:rPr>
          <w:b/>
          <w:bCs/>
          <w:sz w:val="28"/>
          <w:szCs w:val="28"/>
          <w:u w:val="single"/>
        </w:rPr>
        <w:t>:</w:t>
      </w:r>
    </w:p>
    <w:p w14:paraId="7A1F582B" w14:textId="77777777" w:rsidR="003D3C17" w:rsidRDefault="00000000" w:rsidP="00E7142A">
      <w:r>
        <w:t xml:space="preserve">– PROGRAMMING </w:t>
      </w:r>
      <w:proofErr w:type="gramStart"/>
      <w:r>
        <w:t>LANGUAGES :</w:t>
      </w:r>
      <w:proofErr w:type="gramEnd"/>
      <w:r>
        <w:t xml:space="preserve"> Python ,javascript ,HTML/CSS </w:t>
      </w:r>
      <w:r w:rsidR="00F27811">
        <w:t>,Java</w:t>
      </w:r>
    </w:p>
    <w:p w14:paraId="1F865392" w14:textId="77777777" w:rsidR="009C5123" w:rsidRDefault="00000000" w:rsidP="00E7142A">
      <w:r>
        <w:t xml:space="preserve"> – </w:t>
      </w:r>
      <w:proofErr w:type="gramStart"/>
      <w:r>
        <w:t>AWS :</w:t>
      </w:r>
      <w:proofErr w:type="gramEnd"/>
      <w:r>
        <w:t xml:space="preserve"> AWS S3 CI/CD </w:t>
      </w:r>
    </w:p>
    <w:p w14:paraId="7F40DBE1" w14:textId="77777777" w:rsidR="009C5123" w:rsidRDefault="00000000" w:rsidP="00E7142A">
      <w:r>
        <w:t xml:space="preserve">– WEB </w:t>
      </w:r>
      <w:proofErr w:type="gramStart"/>
      <w:r>
        <w:t>FRAMEWORK :</w:t>
      </w:r>
      <w:proofErr w:type="gramEnd"/>
      <w:r>
        <w:t xml:space="preserve"> Django framework</w:t>
      </w:r>
    </w:p>
    <w:p w14:paraId="764050C1" w14:textId="77777777" w:rsidR="009C5123" w:rsidRDefault="00000000" w:rsidP="009C5123">
      <w:r>
        <w:t xml:space="preserve">-DJANGO </w:t>
      </w:r>
      <w:proofErr w:type="gramStart"/>
      <w:r>
        <w:t>FRAMEWORK :</w:t>
      </w:r>
      <w:proofErr w:type="gramEnd"/>
      <w:r>
        <w:t xml:space="preserve"> ORM , URL ROUTING, MVT architecture</w:t>
      </w:r>
      <w:r w:rsidR="00F27811">
        <w:t>, Restful API development , Testing Framework</w:t>
      </w:r>
    </w:p>
    <w:p w14:paraId="1C66EC6F" w14:textId="77777777" w:rsidR="00F27811" w:rsidRDefault="00000000" w:rsidP="009C5123">
      <w:r>
        <w:t>-API Testing: Postman</w:t>
      </w:r>
    </w:p>
    <w:p w14:paraId="33891C97" w14:textId="77777777" w:rsidR="00F27811" w:rsidRDefault="00000000" w:rsidP="009C5123">
      <w:r>
        <w:t xml:space="preserve">-Unit </w:t>
      </w:r>
      <w:proofErr w:type="gramStart"/>
      <w:r>
        <w:t>Testing :</w:t>
      </w:r>
      <w:proofErr w:type="gramEnd"/>
      <w:r>
        <w:t xml:space="preserve"> Pytest</w:t>
      </w:r>
    </w:p>
    <w:p w14:paraId="2E1AA486" w14:textId="039D74EA" w:rsidR="00F27811" w:rsidRDefault="00000000" w:rsidP="00E7142A">
      <w:r>
        <w:t xml:space="preserve">– DATABASE TECHNOLOGIES:  </w:t>
      </w:r>
      <w:proofErr w:type="gramStart"/>
      <w:r>
        <w:t>SQL ,</w:t>
      </w:r>
      <w:r w:rsidR="00017D42">
        <w:t>MYSQL</w:t>
      </w:r>
      <w:proofErr w:type="gramEnd"/>
      <w:r w:rsidR="00017D42">
        <w:t xml:space="preserve"> </w:t>
      </w:r>
      <w:r>
        <w:t xml:space="preserve">,MongoDB </w:t>
      </w:r>
    </w:p>
    <w:p w14:paraId="4F267016" w14:textId="77777777" w:rsidR="00F27811" w:rsidRDefault="00000000" w:rsidP="00E7142A">
      <w:r>
        <w:t>-</w:t>
      </w:r>
      <w:r w:rsidR="003D3C17">
        <w:t>VERSION CONTROL</w:t>
      </w:r>
      <w:r>
        <w:t>:</w:t>
      </w:r>
      <w:r w:rsidR="003D3C17">
        <w:t xml:space="preserve"> GIT </w:t>
      </w:r>
    </w:p>
    <w:p w14:paraId="10A6D9CE" w14:textId="77777777" w:rsidR="003D3C17" w:rsidRDefault="00000000" w:rsidP="00E7142A">
      <w:r>
        <w:t xml:space="preserve"> </w:t>
      </w:r>
      <w:r w:rsidR="00F27811">
        <w:t>-</w:t>
      </w:r>
      <w:r>
        <w:t xml:space="preserve">DEPLOYMENT &amp; </w:t>
      </w:r>
      <w:proofErr w:type="gramStart"/>
      <w:r>
        <w:t xml:space="preserve">INFRASTRUCTURE </w:t>
      </w:r>
      <w:r w:rsidR="00F27811">
        <w:t>:</w:t>
      </w:r>
      <w:r>
        <w:t>AWS</w:t>
      </w:r>
      <w:proofErr w:type="gramEnd"/>
      <w:r>
        <w:t xml:space="preserve"> </w:t>
      </w:r>
      <w:r w:rsidR="00F27811">
        <w:t>,Kubernetes</w:t>
      </w:r>
    </w:p>
    <w:p w14:paraId="6BFE7732" w14:textId="77777777" w:rsidR="00F27811" w:rsidRPr="003D3C17" w:rsidRDefault="00000000" w:rsidP="00E7142A">
      <w:r>
        <w:lastRenderedPageBreak/>
        <w:t>-Shell Scripting</w:t>
      </w:r>
    </w:p>
    <w:p w14:paraId="1C2F9E52" w14:textId="77777777" w:rsidR="00803D9D" w:rsidRDefault="00000000" w:rsidP="00F27811">
      <w:r>
        <w:t xml:space="preserve">-Python: OOPS, </w:t>
      </w:r>
      <w:proofErr w:type="gramStart"/>
      <w:r>
        <w:t>NUMPY ,</w:t>
      </w:r>
      <w:proofErr w:type="gramEnd"/>
      <w:r>
        <w:t xml:space="preserve"> PANDAS, MATPLOTLIB, DEBUGGING</w:t>
      </w:r>
    </w:p>
    <w:p w14:paraId="69D96BA8" w14:textId="77777777" w:rsidR="00F27811" w:rsidRDefault="00000000" w:rsidP="00F27811">
      <w:r>
        <w:t>-MS OFFICE: WORD, MS EXCEL, POWERPOINT PRESENTATION</w:t>
      </w:r>
    </w:p>
    <w:p w14:paraId="5503EAE4" w14:textId="77777777" w:rsidR="00F27811" w:rsidRDefault="00000000" w:rsidP="00F27811">
      <w:r>
        <w:t>-Data Analysis</w:t>
      </w:r>
    </w:p>
    <w:p w14:paraId="12570506" w14:textId="77777777" w:rsidR="00F27811" w:rsidRDefault="00000000" w:rsidP="00F27811">
      <w:r>
        <w:t>-Machine Learning</w:t>
      </w:r>
    </w:p>
    <w:p w14:paraId="2F6862A4" w14:textId="77777777" w:rsidR="00246D43" w:rsidRDefault="00246D43" w:rsidP="0022648B">
      <w:pPr>
        <w:rPr>
          <w:b/>
          <w:bCs/>
          <w:u w:val="single"/>
        </w:rPr>
      </w:pPr>
    </w:p>
    <w:p w14:paraId="529CEE8A" w14:textId="77777777" w:rsidR="0022648B" w:rsidRPr="00271BC6" w:rsidRDefault="00000000" w:rsidP="00F27811">
      <w:pPr>
        <w:rPr>
          <w:b/>
          <w:bCs/>
          <w:sz w:val="28"/>
          <w:szCs w:val="28"/>
          <w:u w:val="single"/>
        </w:rPr>
      </w:pPr>
      <w:r w:rsidRPr="00271BC6">
        <w:rPr>
          <w:b/>
          <w:bCs/>
          <w:sz w:val="28"/>
          <w:szCs w:val="28"/>
          <w:u w:val="single"/>
        </w:rPr>
        <w:t>STRENGTHS</w:t>
      </w:r>
      <w:r w:rsidR="00D152C9" w:rsidRPr="00271BC6">
        <w:rPr>
          <w:b/>
          <w:bCs/>
          <w:sz w:val="28"/>
          <w:szCs w:val="28"/>
          <w:u w:val="single"/>
        </w:rPr>
        <w:t>:</w:t>
      </w:r>
    </w:p>
    <w:p w14:paraId="6978107A" w14:textId="77777777" w:rsidR="00D152C9" w:rsidRPr="00D152C9" w:rsidRDefault="00000000" w:rsidP="00D152C9">
      <w:pPr>
        <w:pStyle w:val="ListParagraph"/>
        <w:numPr>
          <w:ilvl w:val="0"/>
          <w:numId w:val="26"/>
        </w:numPr>
      </w:pPr>
      <w:r w:rsidRPr="00D152C9">
        <w:t>Communication</w:t>
      </w:r>
    </w:p>
    <w:p w14:paraId="3E1D0B30" w14:textId="77777777" w:rsidR="00D152C9" w:rsidRPr="00D152C9" w:rsidRDefault="00000000" w:rsidP="00D152C9">
      <w:pPr>
        <w:pStyle w:val="ListParagraph"/>
        <w:numPr>
          <w:ilvl w:val="0"/>
          <w:numId w:val="26"/>
        </w:numPr>
      </w:pPr>
      <w:r>
        <w:t xml:space="preserve">Analytical and Problem Solving </w:t>
      </w:r>
    </w:p>
    <w:p w14:paraId="7B42F55E" w14:textId="77777777" w:rsidR="00D152C9" w:rsidRPr="00D152C9" w:rsidRDefault="00000000" w:rsidP="00D152C9">
      <w:pPr>
        <w:pStyle w:val="ListParagraph"/>
        <w:numPr>
          <w:ilvl w:val="0"/>
          <w:numId w:val="26"/>
        </w:numPr>
      </w:pPr>
      <w:r w:rsidRPr="00D152C9">
        <w:t>Presentation skills</w:t>
      </w:r>
    </w:p>
    <w:p w14:paraId="52CC1B8C" w14:textId="77777777" w:rsidR="00D152C9" w:rsidRPr="00D152C9" w:rsidRDefault="00000000" w:rsidP="00D152C9">
      <w:pPr>
        <w:pStyle w:val="ListParagraph"/>
        <w:numPr>
          <w:ilvl w:val="0"/>
          <w:numId w:val="26"/>
        </w:numPr>
      </w:pPr>
      <w:r w:rsidRPr="00D152C9">
        <w:t>Blogging</w:t>
      </w:r>
    </w:p>
    <w:p w14:paraId="7B49A232" w14:textId="77777777" w:rsidR="0022648B" w:rsidRDefault="0022648B" w:rsidP="00D152C9">
      <w:pPr>
        <w:spacing w:line="240" w:lineRule="auto"/>
      </w:pPr>
    </w:p>
    <w:p w14:paraId="52E05E49" w14:textId="77777777" w:rsidR="00E7142A" w:rsidRDefault="00E7142A" w:rsidP="00E7142A">
      <w:pPr>
        <w:pStyle w:val="NoSpacing"/>
        <w:jc w:val="both"/>
        <w:rPr>
          <w:rFonts w:asciiTheme="minorHAnsi" w:hAnsiTheme="minorHAnsi" w:cstheme="minorHAnsi"/>
          <w:shd w:val="clear" w:color="auto" w:fill="FFFFFF"/>
        </w:rPr>
      </w:pPr>
    </w:p>
    <w:p w14:paraId="048DF5C2" w14:textId="77777777" w:rsidR="003E1AED" w:rsidRDefault="00000000" w:rsidP="003E1AED">
      <w:pPr>
        <w:spacing w:line="240" w:lineRule="auto"/>
        <w:rPr>
          <w:b/>
          <w:bCs/>
          <w:sz w:val="24"/>
          <w:szCs w:val="24"/>
          <w:u w:val="single"/>
        </w:rPr>
      </w:pPr>
      <w:r w:rsidRPr="00246D43">
        <w:rPr>
          <w:b/>
          <w:bCs/>
          <w:sz w:val="24"/>
          <w:szCs w:val="24"/>
          <w:u w:val="single"/>
        </w:rPr>
        <w:t>Declaration:</w:t>
      </w:r>
    </w:p>
    <w:p w14:paraId="5519C1C8" w14:textId="77777777" w:rsidR="003E1AED" w:rsidRDefault="00000000" w:rsidP="003E1AED">
      <w:pPr>
        <w:spacing w:line="240" w:lineRule="auto"/>
      </w:pPr>
      <w:r>
        <w:t>I hereby declare that the information furnished above is true to the best of my knowledge and I bear the entire responsibility if any of them turns to be false.</w:t>
      </w:r>
    </w:p>
    <w:p w14:paraId="582BF93C" w14:textId="77777777" w:rsidR="001A4835" w:rsidRDefault="001A4835" w:rsidP="003E1AED">
      <w:pPr>
        <w:spacing w:line="240" w:lineRule="auto"/>
      </w:pPr>
    </w:p>
    <w:p w14:paraId="2A055BFF" w14:textId="77777777" w:rsidR="001A4835" w:rsidRDefault="001A4835" w:rsidP="003E1AED">
      <w:pPr>
        <w:spacing w:line="240" w:lineRule="auto"/>
      </w:pPr>
    </w:p>
    <w:p w14:paraId="2AA72060" w14:textId="77777777" w:rsidR="001A4835" w:rsidRPr="003E1AED" w:rsidRDefault="00000000" w:rsidP="001A4835">
      <w:pPr>
        <w:spacing w:line="240" w:lineRule="auto"/>
        <w:jc w:val="center"/>
        <w:rPr>
          <w:b/>
          <w:bCs/>
          <w:sz w:val="24"/>
          <w:szCs w:val="24"/>
          <w:u w:val="single"/>
        </w:rPr>
      </w:pPr>
      <w:r>
        <w:t>_____________________</w:t>
      </w:r>
    </w:p>
    <w:p w14:paraId="6891DB70" w14:textId="77777777" w:rsidR="003E1AED" w:rsidRPr="00270C33" w:rsidRDefault="003E1AED" w:rsidP="00E7142A">
      <w:pPr>
        <w:pStyle w:val="NoSpacing"/>
        <w:jc w:val="both"/>
        <w:rPr>
          <w:rFonts w:asciiTheme="minorHAnsi" w:hAnsiTheme="minorHAnsi" w:cstheme="minorHAnsi"/>
          <w:shd w:val="clear" w:color="auto" w:fill="FFFFFF"/>
        </w:rPr>
      </w:pPr>
    </w:p>
    <w:p w14:paraId="3E9C4C5A" w14:textId="77777777" w:rsidR="00E7142A" w:rsidRPr="00270C33" w:rsidRDefault="00E7142A" w:rsidP="00E7142A">
      <w:pPr>
        <w:pStyle w:val="NoSpacing"/>
        <w:jc w:val="both"/>
        <w:rPr>
          <w:rFonts w:asciiTheme="minorHAnsi" w:hAnsiTheme="minorHAnsi" w:cstheme="minorHAnsi"/>
          <w:shd w:val="clear" w:color="auto" w:fill="FFFFFF"/>
        </w:rPr>
      </w:pPr>
    </w:p>
    <w:p w14:paraId="0D29EB6B" w14:textId="77777777" w:rsidR="00726720" w:rsidRDefault="00000000" w:rsidP="00726720">
      <w:pPr>
        <w:rPr>
          <w:rFonts w:asciiTheme="minorHAnsi" w:hAnsiTheme="minorHAnsi" w:cstheme="minorHAnsi"/>
          <w:b/>
          <w:shd w:val="clear" w:color="auto" w:fill="FFFFFF"/>
        </w:rPr>
      </w:pPr>
      <w:r w:rsidRPr="00270C33">
        <w:rPr>
          <w:rFonts w:asciiTheme="minorHAnsi" w:hAnsiTheme="minorHAnsi" w:cstheme="minorHAnsi"/>
          <w:b/>
          <w:shd w:val="clear" w:color="auto" w:fill="FFFFFF"/>
        </w:rPr>
        <w:tab/>
      </w:r>
      <w:r w:rsidRPr="00270C33">
        <w:rPr>
          <w:rFonts w:asciiTheme="minorHAnsi" w:hAnsiTheme="minorHAnsi" w:cstheme="minorHAnsi"/>
          <w:b/>
          <w:shd w:val="clear" w:color="auto" w:fill="FFFFFF"/>
        </w:rPr>
        <w:tab/>
      </w:r>
    </w:p>
    <w:p w14:paraId="1C392FBB" w14:textId="77777777" w:rsidR="004E6B0E" w:rsidRPr="00726720" w:rsidRDefault="00000000" w:rsidP="00726720">
      <w:r>
        <w:rPr>
          <w:rFonts w:asciiTheme="minorHAnsi" w:hAnsiTheme="minorHAnsi" w:cstheme="minorHAnsi"/>
        </w:rPr>
        <w:pict w14:anchorId="381883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60288">
            <v:imagedata r:id="rId9"/>
          </v:shape>
        </w:pict>
      </w:r>
      <w:r>
        <w:pict w14:anchorId="1F7945BA">
          <v:shape id="_x0000_s1026" type="#_x0000_t75" style="position:absolute;margin-left:0;margin-top:0;width:1pt;height:1pt;z-index:251659264">
            <v:imagedata r:id="rId10"/>
          </v:shape>
        </w:pict>
      </w:r>
    </w:p>
    <w:sectPr w:rsidR="004E6B0E" w:rsidRPr="00726720" w:rsidSect="00F779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58B"/>
    <w:multiLevelType w:val="hybridMultilevel"/>
    <w:tmpl w:val="94702292"/>
    <w:lvl w:ilvl="0" w:tplc="E674A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1CC1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3CD7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68DF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B2FC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8CFB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74FA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3887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4E67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66274"/>
    <w:multiLevelType w:val="hybridMultilevel"/>
    <w:tmpl w:val="80E2E6FE"/>
    <w:lvl w:ilvl="0" w:tplc="301E4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C21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6EED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46A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38A1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68CB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B09B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4811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202B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E0C0D"/>
    <w:multiLevelType w:val="hybridMultilevel"/>
    <w:tmpl w:val="20C6982C"/>
    <w:lvl w:ilvl="0" w:tplc="19DE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FECE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7478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445F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A461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1045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A07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407E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C6A5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82B34"/>
    <w:multiLevelType w:val="hybridMultilevel"/>
    <w:tmpl w:val="43BE207E"/>
    <w:lvl w:ilvl="0" w:tplc="3BD4A7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24E6FC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36A678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E281E0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AE6730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33646E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988E39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56AAD6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3A297F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D46B23"/>
    <w:multiLevelType w:val="hybridMultilevel"/>
    <w:tmpl w:val="DB44769A"/>
    <w:lvl w:ilvl="0" w:tplc="D1A8BC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EF417E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2663B5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B5C143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56D3D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B9EC33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60420A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85EFA7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35C24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077EF6"/>
    <w:multiLevelType w:val="hybridMultilevel"/>
    <w:tmpl w:val="F39EACCA"/>
    <w:lvl w:ilvl="0" w:tplc="EBC445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05C0A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2F2475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F0F1B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3E095E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D92BFF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F7AAD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2008AC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59268E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2C277C"/>
    <w:multiLevelType w:val="singleLevel"/>
    <w:tmpl w:val="E7C296C4"/>
    <w:lvl w:ilvl="0">
      <w:start w:val="1"/>
      <w:numFmt w:val="bullet"/>
      <w:pStyle w:val="Normal11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</w:abstractNum>
  <w:abstractNum w:abstractNumId="7" w15:restartNumberingAfterBreak="0">
    <w:nsid w:val="1D916D29"/>
    <w:multiLevelType w:val="hybridMultilevel"/>
    <w:tmpl w:val="20EC5EFC"/>
    <w:lvl w:ilvl="0" w:tplc="A1942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24A6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46D8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423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23F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D49C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E87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E26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9280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D705E"/>
    <w:multiLevelType w:val="hybridMultilevel"/>
    <w:tmpl w:val="3370CC18"/>
    <w:lvl w:ilvl="0" w:tplc="CC5C8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EAA9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90C2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050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8EEE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38D7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43A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A06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4630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D603E"/>
    <w:multiLevelType w:val="hybridMultilevel"/>
    <w:tmpl w:val="F82898B8"/>
    <w:lvl w:ilvl="0" w:tplc="3F4806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DDA5CE8" w:tentative="1">
      <w:start w:val="1"/>
      <w:numFmt w:val="lowerLetter"/>
      <w:lvlText w:val="%2."/>
      <w:lvlJc w:val="left"/>
      <w:pPr>
        <w:ind w:left="1440" w:hanging="360"/>
      </w:pPr>
    </w:lvl>
    <w:lvl w:ilvl="2" w:tplc="8320CD0A" w:tentative="1">
      <w:start w:val="1"/>
      <w:numFmt w:val="lowerRoman"/>
      <w:lvlText w:val="%3."/>
      <w:lvlJc w:val="right"/>
      <w:pPr>
        <w:ind w:left="2160" w:hanging="180"/>
      </w:pPr>
    </w:lvl>
    <w:lvl w:ilvl="3" w:tplc="A1BE9674" w:tentative="1">
      <w:start w:val="1"/>
      <w:numFmt w:val="decimal"/>
      <w:lvlText w:val="%4."/>
      <w:lvlJc w:val="left"/>
      <w:pPr>
        <w:ind w:left="2880" w:hanging="360"/>
      </w:pPr>
    </w:lvl>
    <w:lvl w:ilvl="4" w:tplc="43CC78B8" w:tentative="1">
      <w:start w:val="1"/>
      <w:numFmt w:val="lowerLetter"/>
      <w:lvlText w:val="%5."/>
      <w:lvlJc w:val="left"/>
      <w:pPr>
        <w:ind w:left="3600" w:hanging="360"/>
      </w:pPr>
    </w:lvl>
    <w:lvl w:ilvl="5" w:tplc="9FE49E2C" w:tentative="1">
      <w:start w:val="1"/>
      <w:numFmt w:val="lowerRoman"/>
      <w:lvlText w:val="%6."/>
      <w:lvlJc w:val="right"/>
      <w:pPr>
        <w:ind w:left="4320" w:hanging="180"/>
      </w:pPr>
    </w:lvl>
    <w:lvl w:ilvl="6" w:tplc="6F0EC982" w:tentative="1">
      <w:start w:val="1"/>
      <w:numFmt w:val="decimal"/>
      <w:lvlText w:val="%7."/>
      <w:lvlJc w:val="left"/>
      <w:pPr>
        <w:ind w:left="5040" w:hanging="360"/>
      </w:pPr>
    </w:lvl>
    <w:lvl w:ilvl="7" w:tplc="FC90DA9E" w:tentative="1">
      <w:start w:val="1"/>
      <w:numFmt w:val="lowerLetter"/>
      <w:lvlText w:val="%8."/>
      <w:lvlJc w:val="left"/>
      <w:pPr>
        <w:ind w:left="5760" w:hanging="360"/>
      </w:pPr>
    </w:lvl>
    <w:lvl w:ilvl="8" w:tplc="9738B1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B03FD"/>
    <w:multiLevelType w:val="hybridMultilevel"/>
    <w:tmpl w:val="4320AA6A"/>
    <w:lvl w:ilvl="0" w:tplc="CDF85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6EF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BEAF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6E7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A281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BE3A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92A6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818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A8FA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872D9"/>
    <w:multiLevelType w:val="hybridMultilevel"/>
    <w:tmpl w:val="84E02BEE"/>
    <w:lvl w:ilvl="0" w:tplc="9F88B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E07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E458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805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29D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C82D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34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2C0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D811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D1360"/>
    <w:multiLevelType w:val="hybridMultilevel"/>
    <w:tmpl w:val="E8080E4E"/>
    <w:lvl w:ilvl="0" w:tplc="1B2E0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6A48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5AA6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AF1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CC77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A03E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8231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4E2C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8A6C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B7098"/>
    <w:multiLevelType w:val="hybridMultilevel"/>
    <w:tmpl w:val="78944DC2"/>
    <w:lvl w:ilvl="0" w:tplc="50121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8485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4E33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6EF9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E6F0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A260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0267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6C7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3870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33339"/>
    <w:multiLevelType w:val="hybridMultilevel"/>
    <w:tmpl w:val="83B65A5C"/>
    <w:lvl w:ilvl="0" w:tplc="31D4E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3C40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78A2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88B6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B0C8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3676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EC4E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BAC3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3440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24D7B"/>
    <w:multiLevelType w:val="hybridMultilevel"/>
    <w:tmpl w:val="6C0A34E4"/>
    <w:lvl w:ilvl="0" w:tplc="286AD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1417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C6D2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14C9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62FA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EA2B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32EA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AC18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FE9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A4AE3"/>
    <w:multiLevelType w:val="hybridMultilevel"/>
    <w:tmpl w:val="7A8E0EC4"/>
    <w:lvl w:ilvl="0" w:tplc="DCB47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C42B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B44E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8E3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E85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1C2A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E9C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9621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32D6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257F2"/>
    <w:multiLevelType w:val="hybridMultilevel"/>
    <w:tmpl w:val="74929188"/>
    <w:lvl w:ilvl="0" w:tplc="73807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699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0892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84F7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ACE6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3C42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76B0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3C59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5AAF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E636FA"/>
    <w:multiLevelType w:val="hybridMultilevel"/>
    <w:tmpl w:val="DBE0D784"/>
    <w:lvl w:ilvl="0" w:tplc="A2B0D40C">
      <w:start w:val="14"/>
      <w:numFmt w:val="bullet"/>
      <w:lvlText w:val="•"/>
      <w:lvlJc w:val="left"/>
      <w:pPr>
        <w:ind w:left="786" w:hanging="360"/>
      </w:pPr>
      <w:rPr>
        <w:rFonts w:ascii="Calibri" w:eastAsia="Calibri" w:hAnsi="Calibri" w:cs="Calibri" w:hint="default"/>
      </w:rPr>
    </w:lvl>
    <w:lvl w:ilvl="1" w:tplc="4F4C86E2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9CE04C0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9B4E6E26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6A1BA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CC989842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8056EDC0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72802332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BE08EF66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4D0166CE"/>
    <w:multiLevelType w:val="hybridMultilevel"/>
    <w:tmpl w:val="840A16A2"/>
    <w:lvl w:ilvl="0" w:tplc="4ACA80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E08069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31438B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9DC798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33A8E7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E38B5B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C41C5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EADBF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65CDB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F357D"/>
    <w:multiLevelType w:val="hybridMultilevel"/>
    <w:tmpl w:val="5B0C3386"/>
    <w:lvl w:ilvl="0" w:tplc="D90898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ED0AF7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8C8EE9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4EC3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600E6A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12405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22A74A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DE47CD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BE333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617F3E"/>
    <w:multiLevelType w:val="hybridMultilevel"/>
    <w:tmpl w:val="8B8848F2"/>
    <w:lvl w:ilvl="0" w:tplc="78225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0D7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1054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9A3A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DA24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82A1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A77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A84D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644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24EF4"/>
    <w:multiLevelType w:val="hybridMultilevel"/>
    <w:tmpl w:val="00ACFDA6"/>
    <w:lvl w:ilvl="0" w:tplc="5D68F5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B58B17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5388A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4D0E6E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A2260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600E7E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DC07D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8149BD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BE1E8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4A5AC7"/>
    <w:multiLevelType w:val="hybridMultilevel"/>
    <w:tmpl w:val="B6E88A60"/>
    <w:lvl w:ilvl="0" w:tplc="363E6B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2DEA78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EC093F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034E31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0E4877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318BB5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E32CA5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BD086B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5AEC8F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2C4131"/>
    <w:multiLevelType w:val="hybridMultilevel"/>
    <w:tmpl w:val="571A0EE2"/>
    <w:lvl w:ilvl="0" w:tplc="B5A298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D67C7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508413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845A5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76EDE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30CC1A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16A60C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BAB77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FC4190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27424B6"/>
    <w:multiLevelType w:val="hybridMultilevel"/>
    <w:tmpl w:val="0FDA898E"/>
    <w:lvl w:ilvl="0" w:tplc="870E97A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2868768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EF03860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8890D8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724D47A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8B4B03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623AD116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E7E00428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C662102A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77D03D15"/>
    <w:multiLevelType w:val="hybridMultilevel"/>
    <w:tmpl w:val="12081694"/>
    <w:lvl w:ilvl="0" w:tplc="B316D65A">
      <w:numFmt w:val="bullet"/>
      <w:lvlText w:val="–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D5FA58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3205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ECCA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431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5E17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6AB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1687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7222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B86AF1"/>
    <w:multiLevelType w:val="hybridMultilevel"/>
    <w:tmpl w:val="EC6A3844"/>
    <w:lvl w:ilvl="0" w:tplc="6ABC12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1F2188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5526D9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E3A6B6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3F4136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AE96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98BF4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EC611F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588AC5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7110726">
    <w:abstractNumId w:val="1"/>
  </w:num>
  <w:num w:numId="2" w16cid:durableId="187565759">
    <w:abstractNumId w:val="6"/>
  </w:num>
  <w:num w:numId="3" w16cid:durableId="633562276">
    <w:abstractNumId w:val="14"/>
  </w:num>
  <w:num w:numId="4" w16cid:durableId="1629119143">
    <w:abstractNumId w:val="12"/>
  </w:num>
  <w:num w:numId="5" w16cid:durableId="2132242089">
    <w:abstractNumId w:val="22"/>
  </w:num>
  <w:num w:numId="6" w16cid:durableId="1822959629">
    <w:abstractNumId w:val="16"/>
  </w:num>
  <w:num w:numId="7" w16cid:durableId="76438228">
    <w:abstractNumId w:val="0"/>
  </w:num>
  <w:num w:numId="8" w16cid:durableId="1819108227">
    <w:abstractNumId w:val="20"/>
  </w:num>
  <w:num w:numId="9" w16cid:durableId="1518352532">
    <w:abstractNumId w:val="24"/>
  </w:num>
  <w:num w:numId="10" w16cid:durableId="1401444971">
    <w:abstractNumId w:val="23"/>
  </w:num>
  <w:num w:numId="11" w16cid:durableId="1048606286">
    <w:abstractNumId w:val="9"/>
  </w:num>
  <w:num w:numId="12" w16cid:durableId="557865779">
    <w:abstractNumId w:val="13"/>
  </w:num>
  <w:num w:numId="13" w16cid:durableId="1371570139">
    <w:abstractNumId w:val="19"/>
  </w:num>
  <w:num w:numId="14" w16cid:durableId="1301377237">
    <w:abstractNumId w:val="3"/>
  </w:num>
  <w:num w:numId="15" w16cid:durableId="723068003">
    <w:abstractNumId w:val="4"/>
  </w:num>
  <w:num w:numId="16" w16cid:durableId="1619530286">
    <w:abstractNumId w:val="27"/>
  </w:num>
  <w:num w:numId="17" w16cid:durableId="549922079">
    <w:abstractNumId w:val="5"/>
  </w:num>
  <w:num w:numId="18" w16cid:durableId="1801192898">
    <w:abstractNumId w:val="17"/>
  </w:num>
  <w:num w:numId="19" w16cid:durableId="1268998490">
    <w:abstractNumId w:val="7"/>
  </w:num>
  <w:num w:numId="20" w16cid:durableId="625038867">
    <w:abstractNumId w:val="11"/>
  </w:num>
  <w:num w:numId="21" w16cid:durableId="1233928009">
    <w:abstractNumId w:val="8"/>
  </w:num>
  <w:num w:numId="22" w16cid:durableId="15230955">
    <w:abstractNumId w:val="10"/>
  </w:num>
  <w:num w:numId="23" w16cid:durableId="1124032614">
    <w:abstractNumId w:val="2"/>
  </w:num>
  <w:num w:numId="24" w16cid:durableId="733043818">
    <w:abstractNumId w:val="18"/>
  </w:num>
  <w:num w:numId="25" w16cid:durableId="1500730087">
    <w:abstractNumId w:val="15"/>
  </w:num>
  <w:num w:numId="26" w16cid:durableId="321086291">
    <w:abstractNumId w:val="25"/>
  </w:num>
  <w:num w:numId="27" w16cid:durableId="385687917">
    <w:abstractNumId w:val="21"/>
  </w:num>
  <w:num w:numId="28" w16cid:durableId="855507623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iyanka Gorkhe">
    <w15:presenceInfo w15:providerId="Windows Live" w15:userId="b09c8076e94d45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46F"/>
    <w:rsid w:val="00010493"/>
    <w:rsid w:val="00017D42"/>
    <w:rsid w:val="000227FF"/>
    <w:rsid w:val="00023DE0"/>
    <w:rsid w:val="00030750"/>
    <w:rsid w:val="000320D9"/>
    <w:rsid w:val="00034ED4"/>
    <w:rsid w:val="0006032B"/>
    <w:rsid w:val="000776DA"/>
    <w:rsid w:val="00084F72"/>
    <w:rsid w:val="0008759F"/>
    <w:rsid w:val="000A2FB3"/>
    <w:rsid w:val="000A463B"/>
    <w:rsid w:val="000B0828"/>
    <w:rsid w:val="000C5FBF"/>
    <w:rsid w:val="000D5DDD"/>
    <w:rsid w:val="000E3157"/>
    <w:rsid w:val="000F0105"/>
    <w:rsid w:val="000F7AC0"/>
    <w:rsid w:val="0010593F"/>
    <w:rsid w:val="0011135D"/>
    <w:rsid w:val="001158DE"/>
    <w:rsid w:val="00175836"/>
    <w:rsid w:val="00183664"/>
    <w:rsid w:val="001869CB"/>
    <w:rsid w:val="001A4835"/>
    <w:rsid w:val="001B241D"/>
    <w:rsid w:val="001C57AF"/>
    <w:rsid w:val="001C616D"/>
    <w:rsid w:val="001D7212"/>
    <w:rsid w:val="001F4B29"/>
    <w:rsid w:val="00201C3D"/>
    <w:rsid w:val="00210FFC"/>
    <w:rsid w:val="0022648B"/>
    <w:rsid w:val="00240F68"/>
    <w:rsid w:val="00241245"/>
    <w:rsid w:val="00241A8A"/>
    <w:rsid w:val="00246D43"/>
    <w:rsid w:val="00252493"/>
    <w:rsid w:val="00262F05"/>
    <w:rsid w:val="00266097"/>
    <w:rsid w:val="00270A11"/>
    <w:rsid w:val="00270C33"/>
    <w:rsid w:val="00271BC6"/>
    <w:rsid w:val="00284965"/>
    <w:rsid w:val="00296CDF"/>
    <w:rsid w:val="002A4901"/>
    <w:rsid w:val="002B7ED8"/>
    <w:rsid w:val="002C19D0"/>
    <w:rsid w:val="002E2C71"/>
    <w:rsid w:val="002E4CC7"/>
    <w:rsid w:val="002E6670"/>
    <w:rsid w:val="003121C9"/>
    <w:rsid w:val="0032055A"/>
    <w:rsid w:val="003231FF"/>
    <w:rsid w:val="00345109"/>
    <w:rsid w:val="003645A1"/>
    <w:rsid w:val="00365872"/>
    <w:rsid w:val="00383D3F"/>
    <w:rsid w:val="003963E9"/>
    <w:rsid w:val="003B4B2B"/>
    <w:rsid w:val="003C43D4"/>
    <w:rsid w:val="003D3C17"/>
    <w:rsid w:val="003E1AED"/>
    <w:rsid w:val="003F24FE"/>
    <w:rsid w:val="00422F5F"/>
    <w:rsid w:val="00437320"/>
    <w:rsid w:val="004549BD"/>
    <w:rsid w:val="00476988"/>
    <w:rsid w:val="00487801"/>
    <w:rsid w:val="00494EF6"/>
    <w:rsid w:val="004A0F66"/>
    <w:rsid w:val="004B1E33"/>
    <w:rsid w:val="004E6890"/>
    <w:rsid w:val="004E6B0E"/>
    <w:rsid w:val="004F5D3E"/>
    <w:rsid w:val="00501B64"/>
    <w:rsid w:val="0050466C"/>
    <w:rsid w:val="0052312F"/>
    <w:rsid w:val="005232B7"/>
    <w:rsid w:val="0053354A"/>
    <w:rsid w:val="00533E00"/>
    <w:rsid w:val="0055776D"/>
    <w:rsid w:val="00570415"/>
    <w:rsid w:val="00581F83"/>
    <w:rsid w:val="005A0F29"/>
    <w:rsid w:val="005A4655"/>
    <w:rsid w:val="005A5AE2"/>
    <w:rsid w:val="005B6F60"/>
    <w:rsid w:val="005B76FB"/>
    <w:rsid w:val="005C5362"/>
    <w:rsid w:val="005C5C15"/>
    <w:rsid w:val="005C640B"/>
    <w:rsid w:val="005D703A"/>
    <w:rsid w:val="005E4328"/>
    <w:rsid w:val="005F6D0D"/>
    <w:rsid w:val="00606ED6"/>
    <w:rsid w:val="0060795C"/>
    <w:rsid w:val="00625C28"/>
    <w:rsid w:val="00654957"/>
    <w:rsid w:val="00682574"/>
    <w:rsid w:val="00685FA2"/>
    <w:rsid w:val="006A1DFE"/>
    <w:rsid w:val="006A2818"/>
    <w:rsid w:val="006A2E93"/>
    <w:rsid w:val="006A611A"/>
    <w:rsid w:val="006A7463"/>
    <w:rsid w:val="006B7B07"/>
    <w:rsid w:val="006C072E"/>
    <w:rsid w:val="006D3037"/>
    <w:rsid w:val="006D38B0"/>
    <w:rsid w:val="006E250C"/>
    <w:rsid w:val="006E42D2"/>
    <w:rsid w:val="006E57B4"/>
    <w:rsid w:val="006E5C9A"/>
    <w:rsid w:val="006F47F6"/>
    <w:rsid w:val="007025DA"/>
    <w:rsid w:val="0072046F"/>
    <w:rsid w:val="00724A9E"/>
    <w:rsid w:val="00726720"/>
    <w:rsid w:val="00734895"/>
    <w:rsid w:val="00757DBA"/>
    <w:rsid w:val="007672F0"/>
    <w:rsid w:val="00772BA4"/>
    <w:rsid w:val="0079060F"/>
    <w:rsid w:val="0079436C"/>
    <w:rsid w:val="007B1176"/>
    <w:rsid w:val="007C139F"/>
    <w:rsid w:val="007F5851"/>
    <w:rsid w:val="00803D9D"/>
    <w:rsid w:val="008043EB"/>
    <w:rsid w:val="00814824"/>
    <w:rsid w:val="00817697"/>
    <w:rsid w:val="00845AB3"/>
    <w:rsid w:val="00851B23"/>
    <w:rsid w:val="00856D13"/>
    <w:rsid w:val="00857CC9"/>
    <w:rsid w:val="0089380E"/>
    <w:rsid w:val="008D2C10"/>
    <w:rsid w:val="008E7E0F"/>
    <w:rsid w:val="008F1FD5"/>
    <w:rsid w:val="009042CC"/>
    <w:rsid w:val="00911066"/>
    <w:rsid w:val="00911D46"/>
    <w:rsid w:val="009559F4"/>
    <w:rsid w:val="009634DE"/>
    <w:rsid w:val="00965B13"/>
    <w:rsid w:val="00971C59"/>
    <w:rsid w:val="00975975"/>
    <w:rsid w:val="00983366"/>
    <w:rsid w:val="009974F9"/>
    <w:rsid w:val="009A068D"/>
    <w:rsid w:val="009A1EEE"/>
    <w:rsid w:val="009A5F3E"/>
    <w:rsid w:val="009B597D"/>
    <w:rsid w:val="009C4A75"/>
    <w:rsid w:val="009C5123"/>
    <w:rsid w:val="009D35C1"/>
    <w:rsid w:val="00A01DFE"/>
    <w:rsid w:val="00A0227C"/>
    <w:rsid w:val="00A02A1A"/>
    <w:rsid w:val="00A077CF"/>
    <w:rsid w:val="00A151C7"/>
    <w:rsid w:val="00A36966"/>
    <w:rsid w:val="00A54926"/>
    <w:rsid w:val="00A64500"/>
    <w:rsid w:val="00A67043"/>
    <w:rsid w:val="00A75B49"/>
    <w:rsid w:val="00AA48D7"/>
    <w:rsid w:val="00AA499F"/>
    <w:rsid w:val="00AA57E4"/>
    <w:rsid w:val="00AC3E50"/>
    <w:rsid w:val="00AD7127"/>
    <w:rsid w:val="00AF6E93"/>
    <w:rsid w:val="00B02805"/>
    <w:rsid w:val="00B176AC"/>
    <w:rsid w:val="00B4153C"/>
    <w:rsid w:val="00B63176"/>
    <w:rsid w:val="00B6383E"/>
    <w:rsid w:val="00B75958"/>
    <w:rsid w:val="00B93AD6"/>
    <w:rsid w:val="00B93BEE"/>
    <w:rsid w:val="00BA691C"/>
    <w:rsid w:val="00BE7BF6"/>
    <w:rsid w:val="00C04BDF"/>
    <w:rsid w:val="00C22045"/>
    <w:rsid w:val="00C26323"/>
    <w:rsid w:val="00C43A76"/>
    <w:rsid w:val="00C62DF3"/>
    <w:rsid w:val="00C6764E"/>
    <w:rsid w:val="00C84CA0"/>
    <w:rsid w:val="00C871E7"/>
    <w:rsid w:val="00C94B0F"/>
    <w:rsid w:val="00CA154C"/>
    <w:rsid w:val="00CA1ADD"/>
    <w:rsid w:val="00CA4615"/>
    <w:rsid w:val="00CC2672"/>
    <w:rsid w:val="00CC6EF6"/>
    <w:rsid w:val="00CE6E68"/>
    <w:rsid w:val="00CE76CC"/>
    <w:rsid w:val="00D027C1"/>
    <w:rsid w:val="00D152C9"/>
    <w:rsid w:val="00D15687"/>
    <w:rsid w:val="00D35D59"/>
    <w:rsid w:val="00D377C8"/>
    <w:rsid w:val="00D53A3E"/>
    <w:rsid w:val="00D57701"/>
    <w:rsid w:val="00D80580"/>
    <w:rsid w:val="00D82E01"/>
    <w:rsid w:val="00D92A49"/>
    <w:rsid w:val="00D94946"/>
    <w:rsid w:val="00DA7828"/>
    <w:rsid w:val="00DC3331"/>
    <w:rsid w:val="00DF0D3E"/>
    <w:rsid w:val="00DF38DA"/>
    <w:rsid w:val="00E1447F"/>
    <w:rsid w:val="00E2136B"/>
    <w:rsid w:val="00E4144B"/>
    <w:rsid w:val="00E458EF"/>
    <w:rsid w:val="00E466C8"/>
    <w:rsid w:val="00E56557"/>
    <w:rsid w:val="00E7142A"/>
    <w:rsid w:val="00E94D8F"/>
    <w:rsid w:val="00EA2B63"/>
    <w:rsid w:val="00EA3A12"/>
    <w:rsid w:val="00EA6FC0"/>
    <w:rsid w:val="00EE3E43"/>
    <w:rsid w:val="00F02076"/>
    <w:rsid w:val="00F20E1C"/>
    <w:rsid w:val="00F2296E"/>
    <w:rsid w:val="00F22D52"/>
    <w:rsid w:val="00F27811"/>
    <w:rsid w:val="00F4719E"/>
    <w:rsid w:val="00F53008"/>
    <w:rsid w:val="00F61E35"/>
    <w:rsid w:val="00F75D8F"/>
    <w:rsid w:val="00F77941"/>
    <w:rsid w:val="00FA3BD4"/>
    <w:rsid w:val="00FA7C89"/>
    <w:rsid w:val="00FB33A4"/>
    <w:rsid w:val="00FC76AB"/>
    <w:rsid w:val="00FD6F61"/>
    <w:rsid w:val="00FE4662"/>
    <w:rsid w:val="00FF0171"/>
    <w:rsid w:val="00FF2690"/>
    <w:rsid w:val="00FF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AE82DF3"/>
  <w15:chartTrackingRefBased/>
  <w15:docId w15:val="{83FCDF79-F916-40EF-8BBD-141090D8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47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E6B0E"/>
  </w:style>
  <w:style w:type="paragraph" w:customStyle="1" w:styleId="Normal11">
    <w:name w:val="Normal 11"/>
    <w:basedOn w:val="BodyText"/>
    <w:rsid w:val="009B597D"/>
    <w:pPr>
      <w:numPr>
        <w:numId w:val="2"/>
      </w:numPr>
      <w:tabs>
        <w:tab w:val="clear" w:pos="450"/>
      </w:tabs>
      <w:ind w:left="0" w:firstLine="0"/>
    </w:pPr>
  </w:style>
  <w:style w:type="table" w:styleId="TableGrid">
    <w:name w:val="Table Grid"/>
    <w:basedOn w:val="TableNormal"/>
    <w:uiPriority w:val="59"/>
    <w:rsid w:val="009B597D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B59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B597D"/>
  </w:style>
  <w:style w:type="character" w:styleId="Hyperlink">
    <w:name w:val="Hyperlink"/>
    <w:uiPriority w:val="99"/>
    <w:unhideWhenUsed/>
    <w:rsid w:val="00084F72"/>
    <w:rPr>
      <w:color w:val="0000FF"/>
      <w:u w:val="single"/>
    </w:rPr>
  </w:style>
  <w:style w:type="paragraph" w:styleId="NoSpacing">
    <w:name w:val="No Spacing"/>
    <w:uiPriority w:val="1"/>
    <w:qFormat/>
    <w:rsid w:val="00654957"/>
    <w:rPr>
      <w:sz w:val="22"/>
      <w:szCs w:val="22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rsid w:val="00B6317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7142A"/>
    <w:rPr>
      <w:sz w:val="22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rsid w:val="00A0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riyanka-gorkh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priyankagorkhe08@gmail.com|" TargetMode="Externa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0bd270ba07769aa183d38623f2c602ac134f530e18705c4458440321091b5b58110c160014415d5a0e4356014b4450530401195c1333471b1b111440595501544a011503504e1c180c571833471b1b01184559580a4d584b50535a4f162e024b4340010143071944095400551b135b105516155c5c00031c120842501442095b5d5518120a10031753444f4a081e010303051348505c0c594b1700034e6&amp;docType=docx" TargetMode="Externa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5a3f000586001989756756cf1dfcfa21134f530e18705c4458440321091b5b58140c120a11495e5b1b4d58515c424154181c084b281e010303061346515a0058580f1b425c4c01090340281e010310031141585a1543124a4b485d4637071f1b5b581b5b150b141051540d004a41084704454559545b074b125a420612105e090d034b10081105035d4a1e500558191b140315415c5d0a584f1a1b5c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13B27-A027-4792-B212-37EDD7ABF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2451</TotalTime>
  <Pages>4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Priyanka Gorkhe</cp:lastModifiedBy>
  <cp:revision>9</cp:revision>
  <dcterms:created xsi:type="dcterms:W3CDTF">2023-08-08T07:32:00Z</dcterms:created>
  <dcterms:modified xsi:type="dcterms:W3CDTF">2023-10-12T03:26:00Z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cationDate">
    <vt:lpwstr>1648877653</vt:lpwstr>
  </property>
  <property fmtid="{D5CDD505-2E9C-101B-9397-08002B2CF9AE}" pid="4" name="DLPManualFileClassificationLastModifiedBy">
    <vt:lpwstr>TECHMAHINDRA\RA00756568</vt:lpwstr>
  </property>
  <property fmtid="{D5CDD505-2E9C-101B-9397-08002B2CF9AE}" pid="5" name="DLPManualFileClassificationVersion">
    <vt:lpwstr>11.6.0.76</vt:lpwstr>
  </property>
  <property fmtid="{D5CDD505-2E9C-101B-9397-08002B2CF9AE}" pid="6" name="MSIP_Label_ec655256-13e9-4c0b-ba73-c54361842301_ActionId">
    <vt:lpwstr>d27b838f-2e07-4a68-ba2a-81f691c02f7e</vt:lpwstr>
  </property>
  <property fmtid="{D5CDD505-2E9C-101B-9397-08002B2CF9AE}" pid="7" name="MSIP_Label_ec655256-13e9-4c0b-ba73-c54361842301_ContentBits">
    <vt:lpwstr>0</vt:lpwstr>
  </property>
  <property fmtid="{D5CDD505-2E9C-101B-9397-08002B2CF9AE}" pid="8" name="MSIP_Label_ec655256-13e9-4c0b-ba73-c54361842301_Enabled">
    <vt:lpwstr>true</vt:lpwstr>
  </property>
  <property fmtid="{D5CDD505-2E9C-101B-9397-08002B2CF9AE}" pid="9" name="MSIP_Label_ec655256-13e9-4c0b-ba73-c54361842301_Method">
    <vt:lpwstr>Privileged</vt:lpwstr>
  </property>
  <property fmtid="{D5CDD505-2E9C-101B-9397-08002B2CF9AE}" pid="10" name="MSIP_Label_ec655256-13e9-4c0b-ba73-c54361842301_Name">
    <vt:lpwstr>Public</vt:lpwstr>
  </property>
  <property fmtid="{D5CDD505-2E9C-101B-9397-08002B2CF9AE}" pid="11" name="MSIP_Label_ec655256-13e9-4c0b-ba73-c54361842301_SetDate">
    <vt:lpwstr>2023-04-26T04:38:19Z</vt:lpwstr>
  </property>
  <property fmtid="{D5CDD505-2E9C-101B-9397-08002B2CF9AE}" pid="12" name="MSIP_Label_ec655256-13e9-4c0b-ba73-c54361842301_SiteId">
    <vt:lpwstr>edf442f5-b994-4c86-a131-b42b03a16c95</vt:lpwstr>
  </property>
</Properties>
</file>